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40163" w14:textId="77777777" w:rsidR="00567A5A" w:rsidRPr="00567A5A" w:rsidRDefault="00567A5A" w:rsidP="00567A5A">
      <w:pPr>
        <w:pStyle w:val="Heading1"/>
        <w:rPr>
          <w:lang w:val="en-US"/>
        </w:rPr>
      </w:pPr>
      <w:r>
        <w:rPr>
          <w:lang w:val="en-US"/>
        </w:rPr>
        <w:t>How OLPC project can help children to create PLE/personal learning environment?</w:t>
      </w:r>
    </w:p>
    <w:p w14:paraId="38E6375D" w14:textId="77777777" w:rsidR="00567A5A" w:rsidRDefault="00567A5A" w:rsidP="00567A5A">
      <w:pPr>
        <w:pStyle w:val="Heading1"/>
      </w:pPr>
      <w:r>
        <w:t>Abstract</w:t>
      </w:r>
    </w:p>
    <w:p w14:paraId="3E1E8119" w14:textId="1DA85534" w:rsidR="00963EC8" w:rsidRPr="00663676" w:rsidRDefault="009B240C" w:rsidP="00567A5A">
      <w:pPr>
        <w:rPr>
          <w:i/>
          <w:color w:val="0000FF"/>
        </w:rPr>
      </w:pPr>
      <w:r w:rsidRPr="00663676">
        <w:rPr>
          <w:i/>
          <w:color w:val="0000FF"/>
        </w:rPr>
        <w:t>Some g</w:t>
      </w:r>
      <w:r w:rsidR="005C6C8B" w:rsidRPr="00663676">
        <w:rPr>
          <w:i/>
          <w:color w:val="0000FF"/>
        </w:rPr>
        <w:t>overnments worldwide are d</w:t>
      </w:r>
      <w:r w:rsidR="00C32F10" w:rsidRPr="00663676">
        <w:rPr>
          <w:i/>
          <w:color w:val="0000FF"/>
        </w:rPr>
        <w:t xml:space="preserve">istributing laptops </w:t>
      </w:r>
      <w:r w:rsidR="005C6C8B" w:rsidRPr="00663676">
        <w:rPr>
          <w:i/>
          <w:color w:val="0000FF"/>
        </w:rPr>
        <w:t xml:space="preserve">for children </w:t>
      </w:r>
      <w:r w:rsidR="00963EC8" w:rsidRPr="00663676">
        <w:rPr>
          <w:i/>
          <w:color w:val="0000FF"/>
        </w:rPr>
        <w:t xml:space="preserve">in public schools </w:t>
      </w:r>
      <w:r w:rsidR="00463B04" w:rsidRPr="00663676">
        <w:rPr>
          <w:i/>
          <w:color w:val="0000FF"/>
        </w:rPr>
        <w:t>with the support of the</w:t>
      </w:r>
      <w:r w:rsidR="005831F5" w:rsidRPr="00663676">
        <w:rPr>
          <w:i/>
          <w:color w:val="0000FF"/>
        </w:rPr>
        <w:t xml:space="preserve"> </w:t>
      </w:r>
      <w:r w:rsidR="00463B04" w:rsidRPr="00663676">
        <w:rPr>
          <w:i/>
          <w:color w:val="0000FF"/>
        </w:rPr>
        <w:t xml:space="preserve">educational project called One Laptop Per Child </w:t>
      </w:r>
      <w:r w:rsidR="005831F5" w:rsidRPr="00663676">
        <w:rPr>
          <w:i/>
          <w:color w:val="0000FF"/>
        </w:rPr>
        <w:t>(OLPC)</w:t>
      </w:r>
      <w:r w:rsidR="00C96F78">
        <w:rPr>
          <w:rStyle w:val="FootnoteReference"/>
          <w:i/>
          <w:color w:val="0000FF"/>
        </w:rPr>
        <w:footnoteReference w:id="1"/>
      </w:r>
      <w:r w:rsidR="005831F5" w:rsidRPr="00663676">
        <w:rPr>
          <w:i/>
          <w:color w:val="0000FF"/>
        </w:rPr>
        <w:t xml:space="preserve">. </w:t>
      </w:r>
      <w:bookmarkStart w:id="0" w:name="Learning_learning"/>
      <w:bookmarkEnd w:id="0"/>
      <w:r w:rsidR="00DB0798" w:rsidRPr="00663676">
        <w:rPr>
          <w:i/>
          <w:color w:val="0000FF"/>
        </w:rPr>
        <w:t xml:space="preserve">The </w:t>
      </w:r>
      <w:r w:rsidR="00EB1C63" w:rsidRPr="00663676">
        <w:rPr>
          <w:i/>
          <w:color w:val="0000FF"/>
        </w:rPr>
        <w:t xml:space="preserve">OLPC </w:t>
      </w:r>
      <w:r w:rsidR="00DB0798" w:rsidRPr="00663676">
        <w:rPr>
          <w:i/>
          <w:color w:val="0000FF"/>
        </w:rPr>
        <w:t>motivation is “…that Internet access and tools for expression (text, music, video, graphics) are the contemporary ’toys’ for learning”. </w:t>
      </w:r>
      <w:r w:rsidR="00BA4336" w:rsidRPr="00663676">
        <w:rPr>
          <w:i/>
          <w:color w:val="0000FF"/>
        </w:rPr>
        <w:t xml:space="preserve"> </w:t>
      </w:r>
      <w:r w:rsidR="00382459" w:rsidRPr="00663676">
        <w:rPr>
          <w:i/>
          <w:color w:val="0000FF"/>
        </w:rPr>
        <w:t>As projects like OLPC</w:t>
      </w:r>
      <w:r w:rsidR="00C32F10" w:rsidRPr="00663676">
        <w:rPr>
          <w:i/>
          <w:color w:val="0000FF"/>
        </w:rPr>
        <w:t xml:space="preserve"> are introduced to the schools</w:t>
      </w:r>
      <w:r w:rsidR="00382459" w:rsidRPr="00663676">
        <w:rPr>
          <w:i/>
          <w:color w:val="0000FF"/>
        </w:rPr>
        <w:t xml:space="preserve">, </w:t>
      </w:r>
      <w:r w:rsidR="00EB1C63" w:rsidRPr="00663676">
        <w:rPr>
          <w:i/>
          <w:color w:val="0000FF"/>
        </w:rPr>
        <w:t xml:space="preserve">learning environments become more complex and moved well beyond what our educators are taught to and regularly use to support student learning, concerns about the processes that underlie learning inside and outside the classroom have increased remarkably. And here, in this new reality, the study of </w:t>
      </w:r>
      <w:r w:rsidR="00C32F10" w:rsidRPr="00663676">
        <w:rPr>
          <w:i/>
          <w:color w:val="0000FF"/>
        </w:rPr>
        <w:t xml:space="preserve">personal learning environment (PLE) </w:t>
      </w:r>
      <w:r w:rsidR="00EB1C63" w:rsidRPr="00663676">
        <w:rPr>
          <w:i/>
          <w:color w:val="0000FF"/>
        </w:rPr>
        <w:t>and the ways to develop it become important.</w:t>
      </w:r>
      <w:r w:rsidR="00382459" w:rsidRPr="00663676">
        <w:rPr>
          <w:i/>
          <w:color w:val="0000FF"/>
        </w:rPr>
        <w:t xml:space="preserve"> </w:t>
      </w:r>
      <w:proofErr w:type="gramStart"/>
      <w:r w:rsidR="00C32F10" w:rsidRPr="00663676">
        <w:rPr>
          <w:i/>
          <w:color w:val="0000FF"/>
        </w:rPr>
        <w:t xml:space="preserve">This paper </w:t>
      </w:r>
      <w:r w:rsidR="005C6C8B" w:rsidRPr="00656192">
        <w:rPr>
          <w:b/>
          <w:i/>
          <w:color w:val="A6A6A6" w:themeColor="background1" w:themeShade="A6"/>
          <w:u w:val="single"/>
        </w:rPr>
        <w:t>examine</w:t>
      </w:r>
      <w:r w:rsidR="00B74C26" w:rsidRPr="00656192">
        <w:rPr>
          <w:b/>
          <w:i/>
          <w:color w:val="A6A6A6" w:themeColor="background1" w:themeShade="A6"/>
          <w:u w:val="single"/>
        </w:rPr>
        <w:t>s</w:t>
      </w:r>
      <w:r w:rsidR="00A32E3C" w:rsidRPr="00656192">
        <w:rPr>
          <w:b/>
          <w:i/>
          <w:color w:val="A6A6A6" w:themeColor="background1" w:themeShade="A6"/>
          <w:u w:val="single"/>
        </w:rPr>
        <w:t>/seeks to explore</w:t>
      </w:r>
      <w:r w:rsidR="006D4570" w:rsidRPr="00663676">
        <w:rPr>
          <w:i/>
          <w:color w:val="0000FF"/>
        </w:rPr>
        <w:t xml:space="preserve"> </w:t>
      </w:r>
      <w:r w:rsidR="00A32E3C">
        <w:rPr>
          <w:i/>
          <w:color w:val="0000FF"/>
        </w:rPr>
        <w:t xml:space="preserve">some ideas on </w:t>
      </w:r>
      <w:r w:rsidR="005C6C8B" w:rsidRPr="00663676">
        <w:rPr>
          <w:i/>
          <w:color w:val="0000FF"/>
        </w:rPr>
        <w:t xml:space="preserve">how OLPC projects can help children to create their PLE </w:t>
      </w:r>
      <w:r w:rsidR="005829A0" w:rsidRPr="00663676">
        <w:rPr>
          <w:i/>
          <w:color w:val="0000FF"/>
        </w:rPr>
        <w:t xml:space="preserve">to support </w:t>
      </w:r>
      <w:r w:rsidR="005829A0" w:rsidRPr="00663676">
        <w:rPr>
          <w:rFonts w:eastAsia="Times New Roman" w:cs="Times New Roman"/>
          <w:i/>
          <w:color w:val="0000FF"/>
          <w:szCs w:val="22"/>
          <w:lang w:eastAsia="en-US"/>
        </w:rPr>
        <w:t>autonomous learning experiences</w:t>
      </w:r>
      <w:r w:rsidR="005829A0" w:rsidRPr="00663676">
        <w:rPr>
          <w:i/>
          <w:color w:val="0000FF"/>
        </w:rPr>
        <w:t xml:space="preserve"> </w:t>
      </w:r>
      <w:r w:rsidR="005C6C8B" w:rsidRPr="00663676">
        <w:rPr>
          <w:i/>
          <w:color w:val="0000FF"/>
        </w:rPr>
        <w:t>regardless the present challenges facing the education system.</w:t>
      </w:r>
      <w:proofErr w:type="gramEnd"/>
    </w:p>
    <w:p w14:paraId="66298AA4" w14:textId="207D29ED" w:rsidR="00382459" w:rsidRPr="00856583" w:rsidRDefault="00A32E3C" w:rsidP="00567A5A">
      <w:pPr>
        <w:rPr>
          <w:color w:val="FF0000"/>
          <w:sz w:val="16"/>
          <w:szCs w:val="16"/>
        </w:rPr>
      </w:pPr>
      <w:proofErr w:type="gramStart"/>
      <w:r w:rsidRPr="00856583">
        <w:rPr>
          <w:b/>
          <w:sz w:val="16"/>
          <w:szCs w:val="16"/>
          <w:u w:val="single"/>
        </w:rPr>
        <w:t>e</w:t>
      </w:r>
      <w:r w:rsidR="00382459" w:rsidRPr="00856583">
        <w:rPr>
          <w:b/>
          <w:sz w:val="16"/>
          <w:szCs w:val="16"/>
          <w:u w:val="single"/>
        </w:rPr>
        <w:t>xamine</w:t>
      </w:r>
      <w:proofErr w:type="gramEnd"/>
      <w:r w:rsidRPr="00856583">
        <w:rPr>
          <w:b/>
          <w:sz w:val="16"/>
          <w:szCs w:val="16"/>
          <w:u w:val="single"/>
        </w:rPr>
        <w:t>/explore</w:t>
      </w:r>
      <w:r w:rsidR="00382459" w:rsidRPr="00856583">
        <w:rPr>
          <w:sz w:val="16"/>
          <w:szCs w:val="16"/>
        </w:rPr>
        <w:t xml:space="preserve"> </w:t>
      </w:r>
      <w:r w:rsidR="00382459" w:rsidRPr="00856583">
        <w:rPr>
          <w:color w:val="FF0000"/>
          <w:sz w:val="16"/>
          <w:szCs w:val="16"/>
        </w:rPr>
        <w:t>(Break an argument, idea, subject down into parts and examine them, showing how they relate to each other)</w:t>
      </w:r>
    </w:p>
    <w:p w14:paraId="220EC8D6" w14:textId="77777777" w:rsidR="00567A5A" w:rsidRDefault="00567A5A" w:rsidP="00567A5A">
      <w:pPr>
        <w:pStyle w:val="Heading1"/>
        <w:rPr>
          <w:lang w:eastAsia="en-US"/>
        </w:rPr>
      </w:pPr>
      <w:r>
        <w:rPr>
          <w:lang w:eastAsia="en-US"/>
        </w:rPr>
        <w:t>Introduction</w:t>
      </w:r>
    </w:p>
    <w:p w14:paraId="75214CB4" w14:textId="0489F934" w:rsidR="00C032B8" w:rsidRPr="00856583" w:rsidRDefault="00C032B8" w:rsidP="00C032B8">
      <w:pPr>
        <w:rPr>
          <w:i/>
          <w:color w:val="FF0000"/>
          <w:sz w:val="16"/>
          <w:szCs w:val="16"/>
        </w:rPr>
      </w:pPr>
      <w:r w:rsidRPr="00856583">
        <w:rPr>
          <w:i/>
          <w:color w:val="FF0000"/>
          <w:sz w:val="16"/>
          <w:szCs w:val="16"/>
        </w:rPr>
        <w:t>What I understand about it?</w:t>
      </w:r>
    </w:p>
    <w:p w14:paraId="54DFCFC2" w14:textId="5516EF6B" w:rsidR="00983B72" w:rsidRDefault="00983B72" w:rsidP="007B4E4D">
      <w:pPr>
        <w:rPr>
          <w:i/>
          <w:color w:val="0000FF"/>
        </w:rPr>
      </w:pPr>
      <w:r w:rsidRPr="00983B72">
        <w:rPr>
          <w:i/>
          <w:color w:val="0000FF"/>
        </w:rPr>
        <w:t>We have always had a personal environ</w:t>
      </w:r>
      <w:r w:rsidR="004C7EF2">
        <w:rPr>
          <w:i/>
          <w:color w:val="0000FF"/>
        </w:rPr>
        <w:t>ment that we learn, although we</w:t>
      </w:r>
      <w:r w:rsidRPr="00983B72">
        <w:rPr>
          <w:i/>
          <w:color w:val="0000FF"/>
        </w:rPr>
        <w:t xml:space="preserve"> may not have been aware of it and we have no</w:t>
      </w:r>
      <w:r w:rsidR="005E4292">
        <w:rPr>
          <w:i/>
          <w:color w:val="0000FF"/>
        </w:rPr>
        <w:t>t needed to be</w:t>
      </w:r>
      <w:r w:rsidR="008930AA">
        <w:rPr>
          <w:i/>
          <w:color w:val="0000FF"/>
        </w:rPr>
        <w:t>, e</w:t>
      </w:r>
      <w:r w:rsidR="005E4292">
        <w:rPr>
          <w:i/>
          <w:color w:val="0000FF"/>
        </w:rPr>
        <w:t>specially because</w:t>
      </w:r>
      <w:r w:rsidRPr="00983B72">
        <w:rPr>
          <w:i/>
          <w:color w:val="0000FF"/>
        </w:rPr>
        <w:t xml:space="preserve"> </w:t>
      </w:r>
      <w:r w:rsidR="008930AA">
        <w:rPr>
          <w:i/>
          <w:color w:val="0000FF"/>
        </w:rPr>
        <w:t xml:space="preserve">the </w:t>
      </w:r>
      <w:r w:rsidR="008930AA" w:rsidRPr="00983B72">
        <w:rPr>
          <w:i/>
          <w:color w:val="0000FF"/>
        </w:rPr>
        <w:t xml:space="preserve">teacher-expert </w:t>
      </w:r>
      <w:r w:rsidR="008930AA">
        <w:rPr>
          <w:i/>
          <w:color w:val="0000FF"/>
        </w:rPr>
        <w:t xml:space="preserve">model </w:t>
      </w:r>
      <w:r w:rsidR="008930AA" w:rsidRPr="00983B72">
        <w:rPr>
          <w:i/>
          <w:color w:val="0000FF"/>
        </w:rPr>
        <w:t>was more than enough</w:t>
      </w:r>
      <w:r w:rsidR="008930AA">
        <w:rPr>
          <w:i/>
          <w:color w:val="0000FF"/>
        </w:rPr>
        <w:t xml:space="preserve"> to provide us with the informa</w:t>
      </w:r>
      <w:r w:rsidR="008930AA" w:rsidRPr="00983B72">
        <w:rPr>
          <w:i/>
          <w:color w:val="0000FF"/>
        </w:rPr>
        <w:t>tion relevant to living</w:t>
      </w:r>
      <w:r w:rsidR="008930AA">
        <w:rPr>
          <w:i/>
          <w:color w:val="0000FF"/>
        </w:rPr>
        <w:t>, e</w:t>
      </w:r>
      <w:r w:rsidR="008930AA" w:rsidRPr="00983B72">
        <w:rPr>
          <w:i/>
          <w:color w:val="0000FF"/>
        </w:rPr>
        <w:t>ven if we were still learning outside of it.</w:t>
      </w:r>
      <w:r w:rsidR="008930AA">
        <w:rPr>
          <w:i/>
          <w:color w:val="0000FF"/>
        </w:rPr>
        <w:t xml:space="preserve"> </w:t>
      </w:r>
      <w:r w:rsidR="00BA6C7C">
        <w:rPr>
          <w:i/>
          <w:color w:val="0000FF"/>
        </w:rPr>
        <w:t xml:space="preserve">Besides, </w:t>
      </w:r>
      <w:r w:rsidRPr="00983B72">
        <w:rPr>
          <w:i/>
          <w:color w:val="0000FF"/>
        </w:rPr>
        <w:t>the</w:t>
      </w:r>
      <w:r w:rsidR="00BA6C7C">
        <w:rPr>
          <w:i/>
          <w:color w:val="0000FF"/>
        </w:rPr>
        <w:t>re were</w:t>
      </w:r>
      <w:r w:rsidRPr="00983B72">
        <w:rPr>
          <w:i/>
          <w:color w:val="0000FF"/>
        </w:rPr>
        <w:t xml:space="preserve"> limite</w:t>
      </w:r>
      <w:r w:rsidR="005E4292">
        <w:rPr>
          <w:i/>
          <w:color w:val="0000FF"/>
        </w:rPr>
        <w:t xml:space="preserve">d </w:t>
      </w:r>
      <w:r w:rsidR="008930AA">
        <w:rPr>
          <w:i/>
          <w:color w:val="0000FF"/>
        </w:rPr>
        <w:t xml:space="preserve">sources of information and </w:t>
      </w:r>
      <w:r w:rsidR="007C6A3D">
        <w:rPr>
          <w:i/>
          <w:color w:val="0000FF"/>
        </w:rPr>
        <w:t>they</w:t>
      </w:r>
      <w:r w:rsidR="008930AA">
        <w:rPr>
          <w:i/>
          <w:color w:val="0000FF"/>
        </w:rPr>
        <w:t xml:space="preserve"> </w:t>
      </w:r>
      <w:r w:rsidR="00BA6C7C">
        <w:rPr>
          <w:i/>
          <w:color w:val="0000FF"/>
        </w:rPr>
        <w:t xml:space="preserve">were fully centralized in </w:t>
      </w:r>
      <w:r w:rsidR="007517A2">
        <w:rPr>
          <w:i/>
          <w:color w:val="0000FF"/>
        </w:rPr>
        <w:t xml:space="preserve">the educational </w:t>
      </w:r>
      <w:r w:rsidR="00BA6C7C">
        <w:rPr>
          <w:i/>
          <w:color w:val="0000FF"/>
        </w:rPr>
        <w:t>institutions.</w:t>
      </w:r>
    </w:p>
    <w:p w14:paraId="06FA4B8E" w14:textId="151EE724" w:rsidR="002F0202" w:rsidRDefault="00983B72" w:rsidP="007B4E4D">
      <w:pPr>
        <w:rPr>
          <w:i/>
          <w:color w:val="0000FF"/>
        </w:rPr>
      </w:pPr>
      <w:r w:rsidRPr="00983B72">
        <w:rPr>
          <w:i/>
          <w:color w:val="0000FF"/>
        </w:rPr>
        <w:t xml:space="preserve">However, with the popularization of </w:t>
      </w:r>
      <w:r w:rsidR="001455D6">
        <w:rPr>
          <w:i/>
          <w:color w:val="0000FF"/>
        </w:rPr>
        <w:t xml:space="preserve">the </w:t>
      </w:r>
      <w:r w:rsidR="001455D6" w:rsidRPr="001455D6">
        <w:rPr>
          <w:i/>
          <w:color w:val="0000FF"/>
        </w:rPr>
        <w:t xml:space="preserve">small wireless </w:t>
      </w:r>
      <w:r w:rsidR="001455D6">
        <w:rPr>
          <w:i/>
          <w:color w:val="0000FF"/>
        </w:rPr>
        <w:t>devices such as laptops, tablets and smart phones</w:t>
      </w:r>
      <w:r w:rsidR="001C0104">
        <w:rPr>
          <w:i/>
          <w:color w:val="0000FF"/>
        </w:rPr>
        <w:t xml:space="preserve"> and, </w:t>
      </w:r>
      <w:r w:rsidR="001C0104" w:rsidRPr="00983B72">
        <w:rPr>
          <w:i/>
          <w:color w:val="0000FF"/>
        </w:rPr>
        <w:t>the advent of Interne</w:t>
      </w:r>
      <w:r w:rsidR="001C0104">
        <w:rPr>
          <w:i/>
          <w:color w:val="0000FF"/>
        </w:rPr>
        <w:t>t technology called Web 2.0</w:t>
      </w:r>
      <w:r w:rsidR="002F0202">
        <w:rPr>
          <w:rStyle w:val="FootnoteReference"/>
          <w:i/>
          <w:color w:val="0000FF"/>
        </w:rPr>
        <w:footnoteReference w:id="2"/>
      </w:r>
      <w:r w:rsidRPr="00983B72">
        <w:rPr>
          <w:i/>
          <w:color w:val="0000FF"/>
        </w:rPr>
        <w:t>, things have changed. We are</w:t>
      </w:r>
      <w:r w:rsidR="007517A2">
        <w:rPr>
          <w:i/>
          <w:color w:val="0000FF"/>
        </w:rPr>
        <w:t xml:space="preserve"> in an </w:t>
      </w:r>
      <w:r w:rsidRPr="00983B72">
        <w:rPr>
          <w:i/>
          <w:color w:val="0000FF"/>
        </w:rPr>
        <w:t xml:space="preserve">educational </w:t>
      </w:r>
      <w:r w:rsidR="007517A2">
        <w:rPr>
          <w:i/>
          <w:color w:val="0000FF"/>
        </w:rPr>
        <w:t xml:space="preserve">era that </w:t>
      </w:r>
      <w:r w:rsidRPr="00656192">
        <w:rPr>
          <w:i/>
          <w:color w:val="A6A6A6" w:themeColor="background1" w:themeShade="A6"/>
          <w:u w:val="single"/>
        </w:rPr>
        <w:t>Weller (2011) calls "the abundance".</w:t>
      </w:r>
      <w:r w:rsidRPr="00983B72">
        <w:rPr>
          <w:i/>
          <w:color w:val="0000FF"/>
        </w:rPr>
        <w:t xml:space="preserve"> Now </w:t>
      </w:r>
      <w:r w:rsidR="007517A2">
        <w:rPr>
          <w:i/>
          <w:color w:val="0000FF"/>
        </w:rPr>
        <w:t>we</w:t>
      </w:r>
      <w:r w:rsidRPr="00983B72">
        <w:rPr>
          <w:i/>
          <w:color w:val="0000FF"/>
        </w:rPr>
        <w:t xml:space="preserve"> can access</w:t>
      </w:r>
      <w:r w:rsidR="00095BD6">
        <w:rPr>
          <w:i/>
          <w:color w:val="0000FF"/>
        </w:rPr>
        <w:t xml:space="preserve"> </w:t>
      </w:r>
      <w:r w:rsidR="00095BD6" w:rsidRPr="00983B72">
        <w:rPr>
          <w:i/>
          <w:color w:val="0000FF"/>
        </w:rPr>
        <w:t xml:space="preserve">quickly </w:t>
      </w:r>
      <w:r w:rsidR="00095BD6">
        <w:rPr>
          <w:i/>
          <w:color w:val="0000FF"/>
        </w:rPr>
        <w:t>and easily to</w:t>
      </w:r>
      <w:r w:rsidRPr="00983B72">
        <w:rPr>
          <w:i/>
          <w:color w:val="0000FF"/>
        </w:rPr>
        <w:t xml:space="preserve"> </w:t>
      </w:r>
      <w:r w:rsidR="00095BD6" w:rsidRPr="007A2A67">
        <w:rPr>
          <w:i/>
          <w:color w:val="0000FF"/>
        </w:rPr>
        <w:t>a huge amount of information, resources and talk about almost anything, from different sources, with heterogeneous perspec</w:t>
      </w:r>
      <w:r w:rsidR="00095BD6">
        <w:rPr>
          <w:i/>
          <w:color w:val="0000FF"/>
        </w:rPr>
        <w:t>tives and multiple origins in an</w:t>
      </w:r>
      <w:r w:rsidR="00095BD6" w:rsidRPr="007A2A67">
        <w:rPr>
          <w:i/>
          <w:color w:val="0000FF"/>
        </w:rPr>
        <w:t xml:space="preserve"> </w:t>
      </w:r>
      <w:r w:rsidR="00095BD6">
        <w:rPr>
          <w:i/>
          <w:color w:val="0000FF"/>
        </w:rPr>
        <w:t xml:space="preserve">incredible variety of formats. </w:t>
      </w:r>
      <w:r w:rsidR="001A4636" w:rsidRPr="00F32A0B">
        <w:rPr>
          <w:i/>
          <w:color w:val="0000FF"/>
          <w:u w:val="single"/>
        </w:rPr>
        <w:t>The information environment is no longer exclusive, it become inclusive</w:t>
      </w:r>
      <w:r w:rsidRPr="00983B72">
        <w:rPr>
          <w:i/>
          <w:color w:val="0000FF"/>
        </w:rPr>
        <w:t>.</w:t>
      </w:r>
      <w:r w:rsidR="001A4636" w:rsidRPr="001A4636">
        <w:rPr>
          <w:i/>
          <w:color w:val="0000FF"/>
        </w:rPr>
        <w:t xml:space="preserve"> </w:t>
      </w:r>
      <w:r w:rsidR="007A2A67" w:rsidRPr="007A2A67">
        <w:rPr>
          <w:i/>
          <w:color w:val="0000FF"/>
        </w:rPr>
        <w:t xml:space="preserve">We can make all this information comes to us through a lot of </w:t>
      </w:r>
      <w:r w:rsidR="00967042">
        <w:rPr>
          <w:i/>
          <w:color w:val="0000FF"/>
        </w:rPr>
        <w:t>way</w:t>
      </w:r>
      <w:r w:rsidR="007A2A67" w:rsidRPr="007A2A67">
        <w:rPr>
          <w:i/>
          <w:color w:val="0000FF"/>
        </w:rPr>
        <w:t xml:space="preserve">s and </w:t>
      </w:r>
      <w:r w:rsidR="00967042">
        <w:rPr>
          <w:i/>
          <w:color w:val="0000FF"/>
        </w:rPr>
        <w:t xml:space="preserve">presented </w:t>
      </w:r>
      <w:r w:rsidR="00ED257F">
        <w:rPr>
          <w:i/>
          <w:color w:val="0000FF"/>
        </w:rPr>
        <w:t>it when</w:t>
      </w:r>
      <w:r w:rsidR="00967042">
        <w:rPr>
          <w:i/>
          <w:color w:val="0000FF"/>
        </w:rPr>
        <w:t xml:space="preserve"> best suits us, on different </w:t>
      </w:r>
      <w:r w:rsidR="007A2A67" w:rsidRPr="007A2A67">
        <w:rPr>
          <w:i/>
          <w:color w:val="0000FF"/>
        </w:rPr>
        <w:t>device</w:t>
      </w:r>
      <w:r w:rsidR="00967042">
        <w:rPr>
          <w:i/>
          <w:color w:val="0000FF"/>
        </w:rPr>
        <w:t>s</w:t>
      </w:r>
      <w:r w:rsidR="007A2A67" w:rsidRPr="007A2A67">
        <w:rPr>
          <w:i/>
          <w:color w:val="0000FF"/>
        </w:rPr>
        <w:t>, language</w:t>
      </w:r>
      <w:r w:rsidR="00967042">
        <w:rPr>
          <w:i/>
          <w:color w:val="0000FF"/>
        </w:rPr>
        <w:t>s</w:t>
      </w:r>
      <w:r w:rsidR="007A2A67" w:rsidRPr="007A2A67">
        <w:rPr>
          <w:i/>
          <w:color w:val="0000FF"/>
        </w:rPr>
        <w:t>, manner</w:t>
      </w:r>
      <w:r w:rsidR="00967042">
        <w:rPr>
          <w:i/>
          <w:color w:val="0000FF"/>
        </w:rPr>
        <w:t>s</w:t>
      </w:r>
      <w:r w:rsidR="007A2A67" w:rsidRPr="007A2A67">
        <w:rPr>
          <w:i/>
          <w:color w:val="0000FF"/>
        </w:rPr>
        <w:t xml:space="preserve"> and place</w:t>
      </w:r>
      <w:r w:rsidR="00967042">
        <w:rPr>
          <w:i/>
          <w:color w:val="0000FF"/>
        </w:rPr>
        <w:t>s</w:t>
      </w:r>
      <w:r w:rsidR="007A2A67" w:rsidRPr="007A2A67">
        <w:rPr>
          <w:i/>
          <w:color w:val="0000FF"/>
        </w:rPr>
        <w:t xml:space="preserve"> of our </w:t>
      </w:r>
      <w:r w:rsidR="00967042">
        <w:rPr>
          <w:i/>
          <w:color w:val="0000FF"/>
        </w:rPr>
        <w:t xml:space="preserve">choice. </w:t>
      </w:r>
      <w:r w:rsidR="001A4636" w:rsidRPr="00983B72">
        <w:rPr>
          <w:i/>
          <w:color w:val="0000FF"/>
        </w:rPr>
        <w:t>Almost everything that might interest us is a click away.</w:t>
      </w:r>
      <w:r w:rsidR="001A4636">
        <w:rPr>
          <w:i/>
          <w:color w:val="0000FF"/>
        </w:rPr>
        <w:t xml:space="preserve"> </w:t>
      </w:r>
      <w:r w:rsidR="00967042">
        <w:rPr>
          <w:i/>
          <w:color w:val="0000FF"/>
        </w:rPr>
        <w:t>This</w:t>
      </w:r>
      <w:r w:rsidR="007A2A67" w:rsidRPr="007A2A67">
        <w:rPr>
          <w:i/>
          <w:color w:val="0000FF"/>
        </w:rPr>
        <w:t xml:space="preserve"> means that the experiences,</w:t>
      </w:r>
      <w:r w:rsidR="00ED257F">
        <w:rPr>
          <w:i/>
          <w:color w:val="0000FF"/>
        </w:rPr>
        <w:t xml:space="preserve"> exchanges and</w:t>
      </w:r>
      <w:r w:rsidR="007A2A67" w:rsidRPr="007A2A67">
        <w:rPr>
          <w:i/>
          <w:color w:val="0000FF"/>
        </w:rPr>
        <w:t xml:space="preserve"> activities</w:t>
      </w:r>
      <w:r w:rsidR="000D67DE">
        <w:rPr>
          <w:i/>
          <w:color w:val="0000FF"/>
        </w:rPr>
        <w:t xml:space="preserve"> </w:t>
      </w:r>
      <w:r w:rsidR="007A2A67" w:rsidRPr="007A2A67">
        <w:rPr>
          <w:i/>
          <w:color w:val="0000FF"/>
        </w:rPr>
        <w:t xml:space="preserve">that the use of technology </w:t>
      </w:r>
      <w:r w:rsidR="001842F7" w:rsidRPr="007A2A67">
        <w:rPr>
          <w:i/>
          <w:color w:val="0000FF"/>
        </w:rPr>
        <w:t xml:space="preserve">has </w:t>
      </w:r>
      <w:r w:rsidR="00476726">
        <w:rPr>
          <w:i/>
          <w:color w:val="0000FF"/>
        </w:rPr>
        <w:t xml:space="preserve">allowed </w:t>
      </w:r>
      <w:r w:rsidR="001842F7" w:rsidRPr="007A2A67">
        <w:rPr>
          <w:i/>
          <w:color w:val="0000FF"/>
        </w:rPr>
        <w:t xml:space="preserve">us </w:t>
      </w:r>
      <w:r w:rsidR="007A2A67" w:rsidRPr="007A2A67">
        <w:rPr>
          <w:i/>
          <w:color w:val="0000FF"/>
        </w:rPr>
        <w:t xml:space="preserve">has </w:t>
      </w:r>
      <w:r w:rsidR="001842F7">
        <w:rPr>
          <w:i/>
          <w:color w:val="0000FF"/>
        </w:rPr>
        <w:t xml:space="preserve">extraordinarily </w:t>
      </w:r>
      <w:r w:rsidR="007A2A67" w:rsidRPr="007A2A67">
        <w:rPr>
          <w:i/>
          <w:color w:val="0000FF"/>
        </w:rPr>
        <w:t xml:space="preserve">increased, diversified and </w:t>
      </w:r>
      <w:r w:rsidR="00E13032">
        <w:rPr>
          <w:i/>
          <w:color w:val="0000FF"/>
        </w:rPr>
        <w:t xml:space="preserve">can </w:t>
      </w:r>
      <w:r w:rsidR="00D22ED9">
        <w:rPr>
          <w:i/>
          <w:color w:val="0000FF"/>
        </w:rPr>
        <w:t xml:space="preserve">also </w:t>
      </w:r>
      <w:r w:rsidR="00E13032">
        <w:rPr>
          <w:i/>
          <w:color w:val="0000FF"/>
        </w:rPr>
        <w:t xml:space="preserve">be </w:t>
      </w:r>
      <w:r w:rsidR="00D22ED9">
        <w:rPr>
          <w:i/>
          <w:color w:val="0000FF"/>
        </w:rPr>
        <w:t>customized</w:t>
      </w:r>
      <w:r w:rsidR="00E13032">
        <w:rPr>
          <w:i/>
          <w:color w:val="0000FF"/>
        </w:rPr>
        <w:t xml:space="preserve"> according to </w:t>
      </w:r>
      <w:r w:rsidR="007A2A67" w:rsidRPr="007A2A67">
        <w:rPr>
          <w:i/>
          <w:color w:val="0000FF"/>
        </w:rPr>
        <w:t xml:space="preserve">our </w:t>
      </w:r>
      <w:r w:rsidR="001842F7">
        <w:rPr>
          <w:i/>
          <w:color w:val="0000FF"/>
        </w:rPr>
        <w:t>learn</w:t>
      </w:r>
      <w:r w:rsidR="00E13032">
        <w:rPr>
          <w:i/>
          <w:color w:val="0000FF"/>
        </w:rPr>
        <w:t>ing</w:t>
      </w:r>
      <w:r w:rsidR="001842F7">
        <w:rPr>
          <w:i/>
          <w:color w:val="0000FF"/>
        </w:rPr>
        <w:t xml:space="preserve"> </w:t>
      </w:r>
      <w:r w:rsidR="00E13032">
        <w:rPr>
          <w:i/>
          <w:color w:val="0000FF"/>
        </w:rPr>
        <w:t>styles</w:t>
      </w:r>
      <w:r w:rsidR="007A2A67" w:rsidRPr="007A2A67">
        <w:rPr>
          <w:i/>
          <w:color w:val="0000FF"/>
        </w:rPr>
        <w:t xml:space="preserve">, to the </w:t>
      </w:r>
      <w:r w:rsidR="007A2A67" w:rsidRPr="007A2A67">
        <w:rPr>
          <w:i/>
          <w:color w:val="0000FF"/>
        </w:rPr>
        <w:lastRenderedPageBreak/>
        <w:t>point that learning environments centralized and common to all seem insufficient and impoverishing.</w:t>
      </w:r>
    </w:p>
    <w:p w14:paraId="5A3213C0" w14:textId="77777777" w:rsidR="00DA34C8" w:rsidRPr="00856583" w:rsidRDefault="00DA34C8" w:rsidP="00DA34C8">
      <w:pPr>
        <w:rPr>
          <w:i/>
          <w:color w:val="FF0000"/>
          <w:sz w:val="16"/>
          <w:szCs w:val="16"/>
        </w:rPr>
      </w:pPr>
      <w:r w:rsidRPr="00856583">
        <w:rPr>
          <w:i/>
          <w:color w:val="FF0000"/>
          <w:sz w:val="16"/>
          <w:szCs w:val="16"/>
        </w:rPr>
        <w:t>How is it Important?</w:t>
      </w:r>
    </w:p>
    <w:p w14:paraId="68ED8089" w14:textId="41AFBA18" w:rsidR="00785075" w:rsidRDefault="00DA34C8" w:rsidP="000E7AE3">
      <w:pPr>
        <w:pStyle w:val="NormalWeb"/>
        <w:shd w:val="clear" w:color="auto" w:fill="FFFFFF"/>
        <w:spacing w:before="210" w:beforeAutospacing="0" w:after="210" w:afterAutospacing="0"/>
        <w:jc w:val="both"/>
        <w:rPr>
          <w:rFonts w:asciiTheme="majorHAnsi" w:hAnsiTheme="majorHAnsi" w:cstheme="minorBidi"/>
          <w:i/>
          <w:color w:val="0000FF"/>
          <w:sz w:val="22"/>
          <w:szCs w:val="24"/>
          <w:lang w:eastAsia="ja-JP"/>
        </w:rPr>
      </w:pPr>
      <w:r w:rsidRPr="000E7AE3">
        <w:rPr>
          <w:rFonts w:asciiTheme="majorHAnsi" w:hAnsiTheme="majorHAnsi" w:cstheme="minorBidi"/>
          <w:i/>
          <w:color w:val="0000FF"/>
          <w:sz w:val="22"/>
          <w:szCs w:val="24"/>
          <w:lang w:eastAsia="ja-JP"/>
        </w:rPr>
        <w:t>The challenge is no longer</w:t>
      </w:r>
      <w:r w:rsidR="00FE5834" w:rsidRPr="000E7AE3">
        <w:rPr>
          <w:rFonts w:asciiTheme="majorHAnsi" w:hAnsiTheme="majorHAnsi" w:cstheme="minorBidi"/>
          <w:i/>
          <w:color w:val="0000FF"/>
          <w:sz w:val="22"/>
          <w:szCs w:val="24"/>
          <w:lang w:eastAsia="ja-JP"/>
        </w:rPr>
        <w:t xml:space="preserve"> to access information and</w:t>
      </w:r>
      <w:r w:rsidRPr="000E7AE3">
        <w:rPr>
          <w:rFonts w:asciiTheme="majorHAnsi" w:hAnsiTheme="majorHAnsi" w:cstheme="minorBidi"/>
          <w:i/>
          <w:color w:val="0000FF"/>
          <w:sz w:val="22"/>
          <w:szCs w:val="24"/>
          <w:lang w:eastAsia="ja-JP"/>
        </w:rPr>
        <w:t xml:space="preserve"> supporting tools and bec</w:t>
      </w:r>
      <w:r w:rsidR="00FE5834" w:rsidRPr="000E7AE3">
        <w:rPr>
          <w:rFonts w:asciiTheme="majorHAnsi" w:hAnsiTheme="majorHAnsi" w:cstheme="minorBidi"/>
          <w:i/>
          <w:color w:val="0000FF"/>
          <w:sz w:val="22"/>
          <w:szCs w:val="24"/>
          <w:lang w:eastAsia="ja-JP"/>
        </w:rPr>
        <w:t xml:space="preserve">omes to </w:t>
      </w:r>
      <w:r w:rsidR="000E7AE3" w:rsidRPr="000E7AE3">
        <w:rPr>
          <w:rFonts w:asciiTheme="majorHAnsi" w:hAnsiTheme="majorHAnsi" w:cstheme="minorBidi"/>
          <w:i/>
          <w:color w:val="0000FF"/>
          <w:sz w:val="22"/>
          <w:szCs w:val="24"/>
          <w:lang w:eastAsia="ja-JP"/>
        </w:rPr>
        <w:t>filter</w:t>
      </w:r>
      <w:r w:rsidR="00FE5834" w:rsidRPr="000E7AE3">
        <w:rPr>
          <w:rFonts w:asciiTheme="majorHAnsi" w:hAnsiTheme="majorHAnsi" w:cstheme="minorBidi"/>
          <w:i/>
          <w:color w:val="0000FF"/>
          <w:sz w:val="22"/>
          <w:szCs w:val="24"/>
          <w:lang w:eastAsia="ja-JP"/>
        </w:rPr>
        <w:t xml:space="preserve"> </w:t>
      </w:r>
      <w:r w:rsidR="00883593">
        <w:rPr>
          <w:rFonts w:asciiTheme="majorHAnsi" w:hAnsiTheme="majorHAnsi" w:cstheme="minorBidi"/>
          <w:i/>
          <w:color w:val="0000FF"/>
          <w:sz w:val="22"/>
          <w:szCs w:val="24"/>
          <w:lang w:eastAsia="ja-JP"/>
        </w:rPr>
        <w:t>and</w:t>
      </w:r>
      <w:r w:rsidR="000E7AE3" w:rsidRPr="000E7AE3">
        <w:rPr>
          <w:rFonts w:asciiTheme="majorHAnsi" w:hAnsiTheme="majorHAnsi" w:cstheme="minorBidi"/>
          <w:i/>
          <w:color w:val="0000FF"/>
          <w:sz w:val="22"/>
          <w:szCs w:val="24"/>
          <w:lang w:eastAsia="ja-JP"/>
        </w:rPr>
        <w:t xml:space="preserve"> learn how to use </w:t>
      </w:r>
      <w:r w:rsidR="00FE5834" w:rsidRPr="000E7AE3">
        <w:rPr>
          <w:rFonts w:asciiTheme="majorHAnsi" w:hAnsiTheme="majorHAnsi" w:cstheme="minorBidi"/>
          <w:i/>
          <w:color w:val="0000FF"/>
          <w:sz w:val="22"/>
          <w:szCs w:val="24"/>
          <w:lang w:eastAsia="ja-JP"/>
        </w:rPr>
        <w:t>them</w:t>
      </w:r>
      <w:r w:rsidRPr="000E7AE3">
        <w:rPr>
          <w:rFonts w:asciiTheme="majorHAnsi" w:hAnsiTheme="majorHAnsi" w:cstheme="minorBidi"/>
          <w:i/>
          <w:color w:val="0000FF"/>
          <w:sz w:val="22"/>
          <w:szCs w:val="24"/>
          <w:lang w:eastAsia="ja-JP"/>
        </w:rPr>
        <w:t xml:space="preserve"> </w:t>
      </w:r>
      <w:r w:rsidR="00FE5834" w:rsidRPr="000E7AE3">
        <w:rPr>
          <w:rFonts w:asciiTheme="majorHAnsi" w:hAnsiTheme="majorHAnsi" w:cstheme="minorBidi"/>
          <w:i/>
          <w:color w:val="0000FF"/>
          <w:sz w:val="22"/>
          <w:szCs w:val="24"/>
          <w:lang w:eastAsia="ja-JP"/>
        </w:rPr>
        <w:t xml:space="preserve">in the way </w:t>
      </w:r>
      <w:r w:rsidRPr="000E7AE3">
        <w:rPr>
          <w:rFonts w:asciiTheme="majorHAnsi" w:hAnsiTheme="majorHAnsi" w:cstheme="minorBidi"/>
          <w:i/>
          <w:color w:val="0000FF"/>
          <w:sz w:val="22"/>
          <w:szCs w:val="24"/>
          <w:lang w:eastAsia="ja-JP"/>
        </w:rPr>
        <w:t>that m</w:t>
      </w:r>
      <w:r w:rsidR="00FE5834" w:rsidRPr="000E7AE3">
        <w:rPr>
          <w:rFonts w:asciiTheme="majorHAnsi" w:hAnsiTheme="majorHAnsi" w:cstheme="minorBidi"/>
          <w:i/>
          <w:color w:val="0000FF"/>
          <w:sz w:val="22"/>
          <w:szCs w:val="24"/>
          <w:lang w:eastAsia="ja-JP"/>
        </w:rPr>
        <w:t>atters for</w:t>
      </w:r>
      <w:r w:rsidRPr="000E7AE3">
        <w:rPr>
          <w:rFonts w:asciiTheme="majorHAnsi" w:hAnsiTheme="majorHAnsi" w:cstheme="minorBidi"/>
          <w:i/>
          <w:color w:val="0000FF"/>
          <w:sz w:val="22"/>
          <w:szCs w:val="24"/>
          <w:lang w:eastAsia="ja-JP"/>
        </w:rPr>
        <w:t xml:space="preserve"> effective learning.</w:t>
      </w:r>
      <w:r w:rsidR="00FE5834" w:rsidRPr="000E7AE3">
        <w:rPr>
          <w:rFonts w:asciiTheme="majorHAnsi" w:hAnsiTheme="majorHAnsi" w:cstheme="minorBidi"/>
          <w:i/>
          <w:color w:val="0000FF"/>
          <w:sz w:val="22"/>
          <w:szCs w:val="24"/>
          <w:lang w:eastAsia="ja-JP"/>
        </w:rPr>
        <w:t xml:space="preserve"> </w:t>
      </w:r>
      <w:r w:rsidR="000E7AE3">
        <w:rPr>
          <w:rFonts w:asciiTheme="majorHAnsi" w:hAnsiTheme="majorHAnsi" w:cstheme="minorBidi"/>
          <w:i/>
          <w:color w:val="0000FF"/>
          <w:sz w:val="22"/>
          <w:szCs w:val="24"/>
          <w:lang w:eastAsia="ja-JP"/>
        </w:rPr>
        <w:t xml:space="preserve">In this new context, </w:t>
      </w:r>
      <w:r w:rsidR="000E7AE3" w:rsidRPr="000E7AE3">
        <w:rPr>
          <w:rFonts w:asciiTheme="majorHAnsi" w:hAnsiTheme="majorHAnsi" w:cstheme="minorBidi"/>
          <w:i/>
          <w:color w:val="0000FF"/>
          <w:sz w:val="22"/>
          <w:szCs w:val="24"/>
          <w:lang w:eastAsia="ja-JP"/>
        </w:rPr>
        <w:t>not all the con</w:t>
      </w:r>
      <w:r w:rsidR="00785075">
        <w:rPr>
          <w:rFonts w:asciiTheme="majorHAnsi" w:hAnsiTheme="majorHAnsi" w:cstheme="minorBidi"/>
          <w:i/>
          <w:color w:val="0000FF"/>
          <w:sz w:val="22"/>
          <w:szCs w:val="24"/>
          <w:lang w:eastAsia="ja-JP"/>
        </w:rPr>
        <w:t>ditions necessary to leverage learning</w:t>
      </w:r>
      <w:r w:rsidR="000E7AE3" w:rsidRPr="000E7AE3">
        <w:rPr>
          <w:rFonts w:asciiTheme="majorHAnsi" w:hAnsiTheme="majorHAnsi" w:cstheme="minorBidi"/>
          <w:i/>
          <w:color w:val="0000FF"/>
          <w:sz w:val="22"/>
          <w:szCs w:val="24"/>
          <w:lang w:eastAsia="ja-JP"/>
        </w:rPr>
        <w:t xml:space="preserve"> </w:t>
      </w:r>
      <w:r w:rsidR="00727BE8">
        <w:rPr>
          <w:rFonts w:asciiTheme="majorHAnsi" w:hAnsiTheme="majorHAnsi" w:cstheme="minorBidi"/>
          <w:i/>
          <w:color w:val="0000FF"/>
          <w:sz w:val="22"/>
          <w:szCs w:val="24"/>
          <w:lang w:eastAsia="ja-JP"/>
        </w:rPr>
        <w:t xml:space="preserve">using the laptops </w:t>
      </w:r>
      <w:r w:rsidR="000E7AE3" w:rsidRPr="000E7AE3">
        <w:rPr>
          <w:rFonts w:asciiTheme="majorHAnsi" w:hAnsiTheme="majorHAnsi" w:cstheme="minorBidi"/>
          <w:i/>
          <w:color w:val="0000FF"/>
          <w:sz w:val="22"/>
          <w:szCs w:val="24"/>
          <w:lang w:eastAsia="ja-JP"/>
        </w:rPr>
        <w:t>are in place, for example, many of our existing educators do not have the same understanding of and ease with using technology</w:t>
      </w:r>
      <w:r w:rsidR="00727BE8">
        <w:rPr>
          <w:rFonts w:asciiTheme="majorHAnsi" w:hAnsiTheme="majorHAnsi" w:cstheme="minorBidi"/>
          <w:i/>
          <w:color w:val="0000FF"/>
          <w:sz w:val="22"/>
          <w:szCs w:val="24"/>
          <w:lang w:eastAsia="ja-JP"/>
        </w:rPr>
        <w:t xml:space="preserve"> to guide the students</w:t>
      </w:r>
      <w:r w:rsidR="000E7AE3" w:rsidRPr="000E7AE3">
        <w:rPr>
          <w:rFonts w:asciiTheme="majorHAnsi" w:hAnsiTheme="majorHAnsi" w:cstheme="minorBidi"/>
          <w:i/>
          <w:color w:val="0000FF"/>
          <w:sz w:val="22"/>
          <w:szCs w:val="24"/>
          <w:lang w:eastAsia="ja-JP"/>
        </w:rPr>
        <w:t>. The same can be said of many of the education leaders and policymakers in schools, districts and of the higher education institutions that prepare new educators for the field.</w:t>
      </w:r>
    </w:p>
    <w:p w14:paraId="15E7A569" w14:textId="35707E38" w:rsidR="00785075" w:rsidRPr="00785075" w:rsidRDefault="00785075" w:rsidP="00785075">
      <w:pPr>
        <w:shd w:val="clear" w:color="auto" w:fill="FFFFFF"/>
        <w:spacing w:before="210" w:after="210"/>
        <w:rPr>
          <w:i/>
          <w:color w:val="0000FF"/>
        </w:rPr>
      </w:pPr>
      <w:r w:rsidRPr="00785075">
        <w:rPr>
          <w:i/>
          <w:color w:val="0000FF"/>
        </w:rPr>
        <w:t>This gap in technology understanding influences program and curriculum development</w:t>
      </w:r>
      <w:r w:rsidR="000E21BC">
        <w:rPr>
          <w:i/>
          <w:color w:val="0000FF"/>
        </w:rPr>
        <w:t xml:space="preserve">. </w:t>
      </w:r>
      <w:r w:rsidRPr="00785075">
        <w:rPr>
          <w:i/>
          <w:color w:val="0000FF"/>
        </w:rPr>
        <w:t>Too often, this gap prevents technology from being used in ways that would improve instructional practices and learning outcomes.</w:t>
      </w:r>
    </w:p>
    <w:p w14:paraId="4CE19F31" w14:textId="225B252B" w:rsidR="00EB1C63" w:rsidRPr="00CF235C" w:rsidRDefault="00785075" w:rsidP="00785075">
      <w:pPr>
        <w:pStyle w:val="NormalWeb"/>
        <w:shd w:val="clear" w:color="auto" w:fill="FFFFFF"/>
        <w:spacing w:before="210" w:beforeAutospacing="0" w:after="210" w:afterAutospacing="0"/>
        <w:jc w:val="both"/>
        <w:rPr>
          <w:rFonts w:asciiTheme="majorHAnsi" w:hAnsiTheme="majorHAnsi" w:cstheme="minorBidi"/>
          <w:i/>
          <w:color w:val="FF0000"/>
          <w:sz w:val="22"/>
          <w:szCs w:val="24"/>
          <w:lang w:eastAsia="ja-JP"/>
        </w:rPr>
      </w:pPr>
      <w:r w:rsidRPr="000E7AE3">
        <w:rPr>
          <w:rFonts w:asciiTheme="majorHAnsi" w:hAnsiTheme="majorHAnsi" w:cstheme="minorBidi"/>
          <w:i/>
          <w:color w:val="0000FF"/>
          <w:sz w:val="22"/>
          <w:szCs w:val="24"/>
          <w:lang w:eastAsia="ja-JP"/>
        </w:rPr>
        <w:t xml:space="preserve">Although </w:t>
      </w:r>
      <w:r w:rsidR="000E21BC">
        <w:rPr>
          <w:rFonts w:asciiTheme="majorHAnsi" w:hAnsiTheme="majorHAnsi" w:cstheme="minorBidi"/>
          <w:i/>
          <w:color w:val="0000FF"/>
          <w:sz w:val="22"/>
          <w:szCs w:val="24"/>
          <w:lang w:eastAsia="ja-JP"/>
        </w:rPr>
        <w:t>children</w:t>
      </w:r>
      <w:r w:rsidRPr="000E7AE3">
        <w:rPr>
          <w:rFonts w:asciiTheme="majorHAnsi" w:hAnsiTheme="majorHAnsi" w:cstheme="minorBidi"/>
          <w:i/>
          <w:color w:val="0000FF"/>
          <w:sz w:val="22"/>
          <w:szCs w:val="24"/>
          <w:lang w:eastAsia="ja-JP"/>
        </w:rPr>
        <w:t xml:space="preserve"> don’t need coaxing to take up digital technologies and their skills quickly improve relative to their elders</w:t>
      </w:r>
      <w:r w:rsidR="00CF235C">
        <w:rPr>
          <w:rFonts w:asciiTheme="majorHAnsi" w:hAnsiTheme="majorHAnsi" w:cstheme="minorBidi"/>
          <w:i/>
          <w:color w:val="0000FF"/>
          <w:sz w:val="22"/>
          <w:szCs w:val="24"/>
          <w:lang w:eastAsia="ja-JP"/>
        </w:rPr>
        <w:t xml:space="preserve"> as suggested </w:t>
      </w:r>
      <w:r w:rsidR="00CF235C" w:rsidRPr="00CF235C">
        <w:rPr>
          <w:rFonts w:asciiTheme="majorHAnsi" w:hAnsiTheme="majorHAnsi" w:cstheme="minorBidi"/>
          <w:i/>
          <w:color w:val="FF0000"/>
          <w:sz w:val="22"/>
          <w:szCs w:val="24"/>
          <w:lang w:eastAsia="ja-JP"/>
        </w:rPr>
        <w:t>XXXXX</w:t>
      </w:r>
      <w:r w:rsidRPr="000E7AE3">
        <w:rPr>
          <w:rFonts w:asciiTheme="majorHAnsi" w:hAnsiTheme="majorHAnsi" w:cstheme="minorBidi"/>
          <w:i/>
          <w:color w:val="0000FF"/>
          <w:sz w:val="22"/>
          <w:szCs w:val="24"/>
          <w:lang w:eastAsia="ja-JP"/>
        </w:rPr>
        <w:t xml:space="preserve">, without guidance </w:t>
      </w:r>
      <w:r w:rsidR="000E21BC">
        <w:rPr>
          <w:rFonts w:asciiTheme="majorHAnsi" w:hAnsiTheme="majorHAnsi" w:cstheme="minorBidi"/>
          <w:i/>
          <w:color w:val="0000FF"/>
          <w:sz w:val="22"/>
          <w:szCs w:val="24"/>
          <w:lang w:eastAsia="ja-JP"/>
        </w:rPr>
        <w:t>most of the students will</w:t>
      </w:r>
      <w:r w:rsidRPr="000E7AE3">
        <w:rPr>
          <w:rFonts w:asciiTheme="majorHAnsi" w:hAnsiTheme="majorHAnsi" w:cstheme="minorBidi"/>
          <w:i/>
          <w:color w:val="0000FF"/>
          <w:sz w:val="22"/>
          <w:szCs w:val="24"/>
          <w:lang w:eastAsia="ja-JP"/>
        </w:rPr>
        <w:t xml:space="preserve"> remain amateur users of information and communication technology (ICT).</w:t>
      </w:r>
      <w:r>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This raises concerns about how these children will develop </w:t>
      </w:r>
      <w:r w:rsidR="000E33CB">
        <w:rPr>
          <w:rFonts w:asciiTheme="majorHAnsi" w:hAnsiTheme="majorHAnsi" w:cstheme="minorBidi"/>
          <w:i/>
          <w:color w:val="0000FF"/>
          <w:sz w:val="22"/>
          <w:szCs w:val="24"/>
          <w:lang w:eastAsia="ja-JP"/>
        </w:rPr>
        <w:t xml:space="preserve">their </w:t>
      </w:r>
      <w:r w:rsidR="00EB1C63" w:rsidRPr="00785075">
        <w:rPr>
          <w:rFonts w:asciiTheme="majorHAnsi" w:hAnsiTheme="majorHAnsi" w:cstheme="minorBidi"/>
          <w:i/>
          <w:color w:val="0000FF"/>
          <w:sz w:val="22"/>
          <w:szCs w:val="24"/>
          <w:lang w:eastAsia="ja-JP"/>
        </w:rPr>
        <w:t>knowledge</w:t>
      </w:r>
      <w:r w:rsidR="000E33CB">
        <w:rPr>
          <w:rFonts w:asciiTheme="majorHAnsi" w:hAnsiTheme="majorHAnsi" w:cstheme="minorBidi"/>
          <w:i/>
          <w:color w:val="0000FF"/>
          <w:sz w:val="22"/>
          <w:szCs w:val="24"/>
          <w:lang w:eastAsia="ja-JP"/>
        </w:rPr>
        <w:t xml:space="preserve"> </w:t>
      </w:r>
      <w:r w:rsidR="00EB1C63" w:rsidRPr="00785075">
        <w:rPr>
          <w:rFonts w:asciiTheme="majorHAnsi" w:hAnsiTheme="majorHAnsi" w:cstheme="minorBidi"/>
          <w:i/>
          <w:color w:val="0000FF"/>
          <w:sz w:val="22"/>
          <w:szCs w:val="24"/>
          <w:lang w:eastAsia="ja-JP"/>
        </w:rPr>
        <w:t xml:space="preserve">because they are not fully digitally literate, yet are deeply immersed in the digital technology. </w:t>
      </w:r>
      <w:proofErr w:type="gramStart"/>
      <w:r w:rsidR="00CF235C">
        <w:rPr>
          <w:rFonts w:asciiTheme="majorHAnsi" w:hAnsiTheme="majorHAnsi" w:cstheme="minorBidi"/>
          <w:i/>
          <w:color w:val="0000FF"/>
          <w:sz w:val="22"/>
          <w:szCs w:val="24"/>
          <w:lang w:eastAsia="ja-JP"/>
        </w:rPr>
        <w:t>As pointed out in the report….</w:t>
      </w:r>
      <w:proofErr w:type="gramEnd"/>
      <w:r w:rsidR="00FC2800">
        <w:rPr>
          <w:rFonts w:asciiTheme="majorHAnsi" w:hAnsiTheme="majorHAnsi" w:cstheme="minorBidi"/>
          <w:i/>
          <w:color w:val="0000FF"/>
          <w:sz w:val="22"/>
          <w:szCs w:val="24"/>
          <w:lang w:eastAsia="ja-JP"/>
        </w:rPr>
        <w:t xml:space="preserve"> </w:t>
      </w:r>
      <w:r w:rsidR="00CF235C" w:rsidRPr="00656192">
        <w:rPr>
          <w:rFonts w:asciiTheme="majorHAnsi" w:hAnsiTheme="majorHAnsi" w:cstheme="minorBidi"/>
          <w:i/>
          <w:color w:val="A6A6A6" w:themeColor="background1" w:themeShade="A6"/>
          <w:sz w:val="22"/>
          <w:szCs w:val="24"/>
          <w:lang w:eastAsia="ja-JP"/>
        </w:rPr>
        <w:t>“</w:t>
      </w:r>
      <w:proofErr w:type="gramStart"/>
      <w:r w:rsidR="00CF235C" w:rsidRPr="00656192">
        <w:rPr>
          <w:rFonts w:asciiTheme="majorHAnsi" w:hAnsiTheme="majorHAnsi" w:cstheme="minorBidi"/>
          <w:i/>
          <w:color w:val="A6A6A6" w:themeColor="background1" w:themeShade="A6"/>
          <w:sz w:val="22"/>
          <w:szCs w:val="24"/>
          <w:lang w:eastAsia="ja-JP"/>
        </w:rPr>
        <w:t>they</w:t>
      </w:r>
      <w:proofErr w:type="gramEnd"/>
      <w:r w:rsidR="00FC2800" w:rsidRPr="00656192">
        <w:rPr>
          <w:rFonts w:asciiTheme="majorHAnsi" w:hAnsiTheme="majorHAnsi" w:cstheme="minorBidi"/>
          <w:i/>
          <w:color w:val="A6A6A6" w:themeColor="background1" w:themeShade="A6"/>
          <w:sz w:val="22"/>
          <w:szCs w:val="24"/>
          <w:lang w:eastAsia="ja-JP"/>
        </w:rPr>
        <w:t xml:space="preserve"> might </w:t>
      </w:r>
      <w:r w:rsidR="00EB1C63" w:rsidRPr="00656192">
        <w:rPr>
          <w:rFonts w:asciiTheme="majorHAnsi" w:hAnsiTheme="majorHAnsi" w:cstheme="minorBidi"/>
          <w:i/>
          <w:color w:val="A6A6A6" w:themeColor="background1" w:themeShade="A6"/>
          <w:sz w:val="22"/>
          <w:szCs w:val="24"/>
          <w:lang w:eastAsia="ja-JP"/>
        </w:rPr>
        <w:t xml:space="preserve">not benefit either from traditional education – because there are a lot of distractions </w:t>
      </w:r>
      <w:r w:rsidR="000E33CB" w:rsidRPr="00656192">
        <w:rPr>
          <w:rFonts w:asciiTheme="majorHAnsi" w:hAnsiTheme="majorHAnsi" w:cstheme="minorBidi"/>
          <w:i/>
          <w:color w:val="A6A6A6" w:themeColor="background1" w:themeShade="A6"/>
          <w:sz w:val="22"/>
          <w:szCs w:val="24"/>
          <w:lang w:eastAsia="ja-JP"/>
        </w:rPr>
        <w:t>and time</w:t>
      </w:r>
      <w:r w:rsidR="00DD609D" w:rsidRPr="00656192">
        <w:rPr>
          <w:rFonts w:asciiTheme="majorHAnsi" w:hAnsiTheme="majorHAnsi" w:cstheme="minorBidi"/>
          <w:i/>
          <w:color w:val="A6A6A6" w:themeColor="background1" w:themeShade="A6"/>
          <w:sz w:val="22"/>
          <w:szCs w:val="24"/>
          <w:lang w:eastAsia="ja-JP"/>
        </w:rPr>
        <w:t xml:space="preserve"> wasted</w:t>
      </w:r>
      <w:r w:rsidR="00EB1C63" w:rsidRPr="00656192">
        <w:rPr>
          <w:rFonts w:asciiTheme="majorHAnsi" w:hAnsiTheme="majorHAnsi" w:cstheme="minorBidi"/>
          <w:i/>
          <w:color w:val="A6A6A6" w:themeColor="background1" w:themeShade="A6"/>
          <w:sz w:val="22"/>
          <w:szCs w:val="24"/>
          <w:lang w:eastAsia="ja-JP"/>
        </w:rPr>
        <w:t xml:space="preserve"> </w:t>
      </w:r>
      <w:r w:rsidR="00DD609D" w:rsidRPr="00656192">
        <w:rPr>
          <w:rFonts w:asciiTheme="majorHAnsi" w:hAnsiTheme="majorHAnsi" w:cstheme="minorBidi"/>
          <w:i/>
          <w:color w:val="A6A6A6" w:themeColor="background1" w:themeShade="A6"/>
          <w:sz w:val="22"/>
          <w:szCs w:val="24"/>
          <w:lang w:eastAsia="ja-JP"/>
        </w:rPr>
        <w:t xml:space="preserve">to embed </w:t>
      </w:r>
      <w:r w:rsidR="00EB1C63" w:rsidRPr="00656192">
        <w:rPr>
          <w:rFonts w:asciiTheme="majorHAnsi" w:hAnsiTheme="majorHAnsi" w:cstheme="minorBidi"/>
          <w:i/>
          <w:color w:val="A6A6A6" w:themeColor="background1" w:themeShade="A6"/>
          <w:sz w:val="22"/>
          <w:szCs w:val="24"/>
          <w:lang w:eastAsia="ja-JP"/>
        </w:rPr>
        <w:t>the</w:t>
      </w:r>
      <w:r w:rsidR="00377BAB" w:rsidRPr="00656192">
        <w:rPr>
          <w:rFonts w:asciiTheme="majorHAnsi" w:hAnsiTheme="majorHAnsi" w:cstheme="minorBidi"/>
          <w:i/>
          <w:color w:val="A6A6A6" w:themeColor="background1" w:themeShade="A6"/>
          <w:sz w:val="22"/>
          <w:szCs w:val="24"/>
          <w:lang w:eastAsia="ja-JP"/>
        </w:rPr>
        <w:t xml:space="preserve"> laptops</w:t>
      </w:r>
      <w:r w:rsidR="00DD609D" w:rsidRPr="00656192">
        <w:rPr>
          <w:rFonts w:asciiTheme="majorHAnsi" w:hAnsiTheme="majorHAnsi" w:cstheme="minorBidi"/>
          <w:i/>
          <w:color w:val="A6A6A6" w:themeColor="background1" w:themeShade="A6"/>
          <w:sz w:val="22"/>
          <w:szCs w:val="24"/>
          <w:lang w:eastAsia="ja-JP"/>
        </w:rPr>
        <w:t xml:space="preserve"> in the classroom activities</w:t>
      </w:r>
      <w:r w:rsidR="00EB1C63" w:rsidRPr="00656192">
        <w:rPr>
          <w:rFonts w:asciiTheme="majorHAnsi" w:hAnsiTheme="majorHAnsi" w:cstheme="minorBidi"/>
          <w:i/>
          <w:color w:val="A6A6A6" w:themeColor="background1" w:themeShade="A6"/>
          <w:sz w:val="22"/>
          <w:szCs w:val="24"/>
          <w:lang w:eastAsia="ja-JP"/>
        </w:rPr>
        <w:t xml:space="preserve"> - or from technology – because these children will not receive adequate guidance </w:t>
      </w:r>
      <w:r w:rsidR="00FC2800" w:rsidRPr="00656192">
        <w:rPr>
          <w:rFonts w:asciiTheme="majorHAnsi" w:hAnsiTheme="majorHAnsi" w:cstheme="minorBidi"/>
          <w:i/>
          <w:color w:val="A6A6A6" w:themeColor="background1" w:themeShade="A6"/>
          <w:sz w:val="22"/>
          <w:szCs w:val="24"/>
          <w:lang w:eastAsia="ja-JP"/>
        </w:rPr>
        <w:t>on how learning to learn in the digital age</w:t>
      </w:r>
      <w:r w:rsidR="00CF235C" w:rsidRPr="00656192">
        <w:rPr>
          <w:rFonts w:asciiTheme="majorHAnsi" w:hAnsiTheme="majorHAnsi" w:cstheme="minorBidi"/>
          <w:i/>
          <w:color w:val="A6A6A6" w:themeColor="background1" w:themeShade="A6"/>
          <w:sz w:val="22"/>
          <w:szCs w:val="24"/>
          <w:lang w:eastAsia="ja-JP"/>
        </w:rPr>
        <w:t>”</w:t>
      </w:r>
      <w:r w:rsidR="00FC2800" w:rsidRPr="00656192">
        <w:rPr>
          <w:rFonts w:asciiTheme="majorHAnsi" w:hAnsiTheme="majorHAnsi" w:cstheme="minorBidi"/>
          <w:i/>
          <w:color w:val="A6A6A6" w:themeColor="background1" w:themeShade="A6"/>
          <w:sz w:val="22"/>
          <w:szCs w:val="24"/>
          <w:lang w:eastAsia="ja-JP"/>
        </w:rPr>
        <w:t>.</w:t>
      </w:r>
      <w:r w:rsidR="00CF235C" w:rsidRPr="00CF235C">
        <w:rPr>
          <w:rFonts w:asciiTheme="majorHAnsi" w:hAnsiTheme="majorHAnsi" w:cstheme="minorBidi"/>
          <w:i/>
          <w:color w:val="FF0000"/>
          <w:sz w:val="22"/>
          <w:szCs w:val="24"/>
          <w:lang w:eastAsia="ja-JP"/>
        </w:rPr>
        <w:t xml:space="preserve"> (</w:t>
      </w:r>
      <w:proofErr w:type="gramStart"/>
      <w:r w:rsidR="00CF235C" w:rsidRPr="00CF235C">
        <w:rPr>
          <w:rFonts w:asciiTheme="majorHAnsi" w:hAnsiTheme="majorHAnsi" w:cstheme="minorBidi"/>
          <w:i/>
          <w:color w:val="FF0000"/>
          <w:sz w:val="22"/>
          <w:szCs w:val="24"/>
          <w:lang w:eastAsia="ja-JP"/>
        </w:rPr>
        <w:t>ideal</w:t>
      </w:r>
      <w:proofErr w:type="gram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citar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algum</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reporte</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para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sustentar</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essa</w:t>
      </w:r>
      <w:proofErr w:type="spellEnd"/>
      <w:r w:rsidR="00CF235C" w:rsidRPr="00CF235C">
        <w:rPr>
          <w:rFonts w:asciiTheme="majorHAnsi" w:hAnsiTheme="majorHAnsi" w:cstheme="minorBidi"/>
          <w:i/>
          <w:color w:val="FF0000"/>
          <w:sz w:val="22"/>
          <w:szCs w:val="24"/>
          <w:lang w:eastAsia="ja-JP"/>
        </w:rPr>
        <w:t xml:space="preserve"> </w:t>
      </w:r>
      <w:proofErr w:type="spellStart"/>
      <w:r w:rsidR="00CF235C" w:rsidRPr="00CF235C">
        <w:rPr>
          <w:rFonts w:asciiTheme="majorHAnsi" w:hAnsiTheme="majorHAnsi" w:cstheme="minorBidi"/>
          <w:i/>
          <w:color w:val="FF0000"/>
          <w:sz w:val="22"/>
          <w:szCs w:val="24"/>
          <w:lang w:eastAsia="ja-JP"/>
        </w:rPr>
        <w:t>observação</w:t>
      </w:r>
      <w:proofErr w:type="spellEnd"/>
      <w:r w:rsidR="00CF235C" w:rsidRPr="00CF235C">
        <w:rPr>
          <w:rFonts w:asciiTheme="majorHAnsi" w:hAnsiTheme="majorHAnsi" w:cstheme="minorBidi"/>
          <w:i/>
          <w:color w:val="FF0000"/>
          <w:sz w:val="22"/>
          <w:szCs w:val="24"/>
          <w:lang w:eastAsia="ja-JP"/>
        </w:rPr>
        <w:t>).</w:t>
      </w:r>
    </w:p>
    <w:p w14:paraId="0DE70AB1" w14:textId="09F7CAA2" w:rsidR="00D84659" w:rsidRPr="00656192" w:rsidRDefault="00504E24" w:rsidP="000E33CB">
      <w:pPr>
        <w:rPr>
          <w:i/>
          <w:color w:val="FF0000"/>
        </w:rPr>
      </w:pPr>
      <w:r w:rsidRPr="00504E24">
        <w:rPr>
          <w:i/>
          <w:color w:val="0000FF"/>
        </w:rPr>
        <w:t>Consequently</w:t>
      </w:r>
      <w:r w:rsidR="00CF235C">
        <w:rPr>
          <w:i/>
          <w:color w:val="0000FF"/>
        </w:rPr>
        <w:t>,</w:t>
      </w:r>
      <w:r w:rsidRPr="00504E24">
        <w:rPr>
          <w:i/>
          <w:color w:val="0000FF"/>
        </w:rPr>
        <w:t xml:space="preserve"> it is imperative</w:t>
      </w:r>
      <w:r w:rsidR="00695181">
        <w:rPr>
          <w:i/>
          <w:color w:val="0000FF"/>
        </w:rPr>
        <w:t xml:space="preserve"> that </w:t>
      </w:r>
      <w:r w:rsidR="00695181" w:rsidRPr="00DF5AFA">
        <w:rPr>
          <w:i/>
          <w:color w:val="0000FF"/>
        </w:rPr>
        <w:t>technology play</w:t>
      </w:r>
      <w:r w:rsidR="00695181">
        <w:rPr>
          <w:i/>
          <w:color w:val="0000FF"/>
        </w:rPr>
        <w:t>s</w:t>
      </w:r>
      <w:r w:rsidR="00695181" w:rsidRPr="00DF5AFA">
        <w:rPr>
          <w:i/>
          <w:color w:val="0000FF"/>
        </w:rPr>
        <w:t xml:space="preserve"> a r</w:t>
      </w:r>
      <w:r w:rsidR="00695181">
        <w:rPr>
          <w:i/>
          <w:color w:val="0000FF"/>
        </w:rPr>
        <w:t xml:space="preserve">ole beyond the mere information-diffusion and helps children </w:t>
      </w:r>
      <w:r w:rsidR="00D84659">
        <w:rPr>
          <w:i/>
          <w:color w:val="0000FF"/>
        </w:rPr>
        <w:t xml:space="preserve">learn to learn. This implies that technology must help children </w:t>
      </w:r>
      <w:r w:rsidR="00695181">
        <w:rPr>
          <w:i/>
          <w:color w:val="0000FF"/>
        </w:rPr>
        <w:t>to tailor their</w:t>
      </w:r>
      <w:r w:rsidR="008D7E82">
        <w:rPr>
          <w:i/>
          <w:color w:val="0000FF"/>
        </w:rPr>
        <w:t xml:space="preserve"> PLEs</w:t>
      </w:r>
      <w:r w:rsidR="00695181">
        <w:rPr>
          <w:i/>
          <w:color w:val="0000FF"/>
        </w:rPr>
        <w:t xml:space="preserve"> </w:t>
      </w:r>
      <w:r w:rsidR="00695181" w:rsidRPr="00680348">
        <w:rPr>
          <w:i/>
          <w:color w:val="0000FF"/>
        </w:rPr>
        <w:t xml:space="preserve">whether </w:t>
      </w:r>
      <w:r w:rsidR="00695181">
        <w:rPr>
          <w:i/>
          <w:color w:val="0000FF"/>
        </w:rPr>
        <w:t xml:space="preserve">in </w:t>
      </w:r>
      <w:r w:rsidR="00695181" w:rsidRPr="00680348">
        <w:rPr>
          <w:i/>
          <w:color w:val="0000FF"/>
        </w:rPr>
        <w:t>formal</w:t>
      </w:r>
      <w:r w:rsidR="00695181">
        <w:rPr>
          <w:i/>
          <w:color w:val="0000FF"/>
        </w:rPr>
        <w:t>, informal, permanent or</w:t>
      </w:r>
      <w:r w:rsidR="00695181" w:rsidRPr="00680348">
        <w:rPr>
          <w:i/>
          <w:color w:val="0000FF"/>
        </w:rPr>
        <w:t xml:space="preserve"> self-regulated</w:t>
      </w:r>
      <w:r w:rsidR="00695181">
        <w:rPr>
          <w:i/>
          <w:color w:val="0000FF"/>
        </w:rPr>
        <w:t xml:space="preserve"> </w:t>
      </w:r>
      <w:r w:rsidR="00695181" w:rsidRPr="00A965A5">
        <w:rPr>
          <w:i/>
          <w:color w:val="0000FF"/>
          <w:u w:val="single"/>
        </w:rPr>
        <w:t>learning</w:t>
      </w:r>
      <w:r w:rsidR="00695181" w:rsidRPr="004B2E16">
        <w:rPr>
          <w:i/>
          <w:color w:val="0000FF"/>
          <w:u w:val="single"/>
        </w:rPr>
        <w:t>/education</w:t>
      </w:r>
      <w:r w:rsidR="00695181">
        <w:rPr>
          <w:i/>
          <w:color w:val="0000FF"/>
        </w:rPr>
        <w:t>.</w:t>
      </w:r>
      <w:r w:rsidR="00695181" w:rsidRPr="006C7B5A">
        <w:rPr>
          <w:b/>
          <w:color w:val="0000FF"/>
        </w:rPr>
        <w:t xml:space="preserve"> </w:t>
      </w:r>
      <w:r w:rsidR="00695181" w:rsidRPr="00656192">
        <w:rPr>
          <w:b/>
          <w:color w:val="FF0000"/>
        </w:rPr>
        <w:t>(</w:t>
      </w:r>
      <w:proofErr w:type="gramStart"/>
      <w:r w:rsidR="00695181" w:rsidRPr="00656192">
        <w:rPr>
          <w:b/>
          <w:color w:val="FF0000"/>
        </w:rPr>
        <w:t>add</w:t>
      </w:r>
      <w:proofErr w:type="gramEnd"/>
      <w:r w:rsidR="00695181" w:rsidRPr="00656192">
        <w:rPr>
          <w:b/>
          <w:color w:val="FF0000"/>
        </w:rPr>
        <w:t xml:space="preserve"> citations)</w:t>
      </w:r>
      <w:r w:rsidRPr="00656192">
        <w:rPr>
          <w:i/>
          <w:color w:val="FF0000"/>
        </w:rPr>
        <w:t xml:space="preserve"> </w:t>
      </w:r>
    </w:p>
    <w:p w14:paraId="7E5D7C38" w14:textId="77777777" w:rsidR="000E33CB" w:rsidRPr="00C96F78" w:rsidRDefault="000E33CB" w:rsidP="000E33CB">
      <w:pPr>
        <w:rPr>
          <w:i/>
          <w:color w:val="FF0000"/>
          <w:sz w:val="16"/>
          <w:szCs w:val="16"/>
        </w:rPr>
      </w:pPr>
      <w:r w:rsidRPr="00C96F78">
        <w:rPr>
          <w:i/>
          <w:color w:val="FF0000"/>
          <w:sz w:val="16"/>
          <w:szCs w:val="16"/>
        </w:rPr>
        <w:t>Which aspects I will deal with and why?</w:t>
      </w:r>
    </w:p>
    <w:p w14:paraId="155BCAFA" w14:textId="2EC80245" w:rsidR="00A22450" w:rsidRPr="00A22450" w:rsidRDefault="00A22450" w:rsidP="000E33CB">
      <w:pPr>
        <w:rPr>
          <w:i/>
          <w:color w:val="0000FF"/>
        </w:rPr>
      </w:pPr>
      <w:r w:rsidRPr="00A22450">
        <w:rPr>
          <w:i/>
          <w:color w:val="0000FF"/>
        </w:rPr>
        <w:t xml:space="preserve">As a research topic, this paper analyses some of the ideas behind the Personal Learning Environment, reflecting individual children’s learning needs and ways of learning by using the laptops </w:t>
      </w:r>
      <w:r w:rsidR="001D3860">
        <w:rPr>
          <w:i/>
          <w:color w:val="0000FF"/>
        </w:rPr>
        <w:t>and the Sugar platform of the</w:t>
      </w:r>
      <w:r w:rsidRPr="00A22450">
        <w:rPr>
          <w:i/>
          <w:color w:val="0000FF"/>
        </w:rPr>
        <w:t xml:space="preserve"> OLPC projects. The principal aim was to explore how OLPC can help children to create their own PLEs to leverage autonomous learning experiences regardless the present challenges facing the education system.</w:t>
      </w:r>
    </w:p>
    <w:p w14:paraId="257E62A2" w14:textId="6382547B" w:rsidR="00274212" w:rsidRPr="00E5792F" w:rsidRDefault="00274212" w:rsidP="00274212">
      <w:pPr>
        <w:rPr>
          <w:i/>
          <w:color w:val="0000FF"/>
        </w:rPr>
      </w:pPr>
      <w:r w:rsidRPr="00E5792F">
        <w:rPr>
          <w:i/>
          <w:color w:val="0000FF"/>
        </w:rPr>
        <w:t>The paper i</w:t>
      </w:r>
      <w:r w:rsidR="00303ACB" w:rsidRPr="00E5792F">
        <w:rPr>
          <w:i/>
          <w:color w:val="0000FF"/>
        </w:rPr>
        <w:t>s organized as follow: chapter 1</w:t>
      </w:r>
      <w:r w:rsidRPr="00E5792F">
        <w:rPr>
          <w:i/>
          <w:color w:val="0000FF"/>
        </w:rPr>
        <w:t xml:space="preserve"> </w:t>
      </w:r>
      <w:r w:rsidR="00303ACB" w:rsidRPr="00E5792F">
        <w:rPr>
          <w:i/>
          <w:color w:val="0000FF"/>
        </w:rPr>
        <w:t>explores</w:t>
      </w:r>
      <w:r w:rsidRPr="00E5792F">
        <w:rPr>
          <w:i/>
          <w:color w:val="0000FF"/>
        </w:rPr>
        <w:t xml:space="preserve"> the most accepted </w:t>
      </w:r>
      <w:r w:rsidR="00303ACB" w:rsidRPr="00E5792F">
        <w:rPr>
          <w:i/>
          <w:color w:val="0000FF"/>
        </w:rPr>
        <w:t>definitions of PLE</w:t>
      </w:r>
      <w:r w:rsidR="00B6211A">
        <w:rPr>
          <w:i/>
          <w:color w:val="0000FF"/>
        </w:rPr>
        <w:t xml:space="preserve"> </w:t>
      </w:r>
      <w:r w:rsidR="00B6211A" w:rsidRPr="00B6211A">
        <w:rPr>
          <w:i/>
          <w:color w:val="0000FF"/>
        </w:rPr>
        <w:t>which can be found in literature</w:t>
      </w:r>
      <w:r w:rsidR="00303ACB" w:rsidRPr="00E5792F">
        <w:rPr>
          <w:i/>
          <w:color w:val="0000FF"/>
        </w:rPr>
        <w:t>, chapter 2</w:t>
      </w:r>
      <w:r w:rsidRPr="00E5792F">
        <w:rPr>
          <w:i/>
          <w:color w:val="0000FF"/>
        </w:rPr>
        <w:t xml:space="preserve"> </w:t>
      </w:r>
      <w:r w:rsidR="00A93A1E" w:rsidRPr="00A93A1E">
        <w:rPr>
          <w:i/>
          <w:color w:val="0000FF"/>
        </w:rPr>
        <w:t>describes the foundations of the OLPC project</w:t>
      </w:r>
      <w:r w:rsidR="00303ACB" w:rsidRPr="00E5792F">
        <w:rPr>
          <w:i/>
          <w:color w:val="0000FF"/>
        </w:rPr>
        <w:t>, chapter 3 introduces the Sugar Learning Platform as a PLE for children, c</w:t>
      </w:r>
      <w:r w:rsidRPr="00E5792F">
        <w:rPr>
          <w:i/>
          <w:color w:val="0000FF"/>
        </w:rPr>
        <w:t xml:space="preserve">hapter 4 explores </w:t>
      </w:r>
      <w:r w:rsidR="001D3860" w:rsidRPr="00E5792F">
        <w:rPr>
          <w:i/>
          <w:color w:val="0000FF"/>
        </w:rPr>
        <w:t>how children can create their own PLEs with their laptops</w:t>
      </w:r>
      <w:r w:rsidRPr="00E5792F">
        <w:rPr>
          <w:i/>
          <w:color w:val="0000FF"/>
        </w:rPr>
        <w:t xml:space="preserve"> </w:t>
      </w:r>
      <w:r w:rsidR="00A53CE4" w:rsidRPr="00E5792F">
        <w:rPr>
          <w:i/>
          <w:color w:val="0000FF"/>
        </w:rPr>
        <w:t>and the Sugar platform and, finally, chapter 5</w:t>
      </w:r>
      <w:r w:rsidRPr="00E5792F">
        <w:rPr>
          <w:i/>
          <w:color w:val="0000FF"/>
        </w:rPr>
        <w:t xml:space="preserve"> draws some conclusions and depicts some research ideas for the near future.</w:t>
      </w:r>
    </w:p>
    <w:p w14:paraId="0F2C3457" w14:textId="77777777" w:rsidR="0080341C" w:rsidRPr="0080341C" w:rsidRDefault="0080341C" w:rsidP="0080341C">
      <w:pPr>
        <w:pStyle w:val="Heading1"/>
        <w:numPr>
          <w:ilvl w:val="0"/>
          <w:numId w:val="2"/>
        </w:numPr>
        <w:rPr>
          <w:lang w:eastAsia="en-US"/>
        </w:rPr>
      </w:pPr>
      <w:r w:rsidRPr="0080341C">
        <w:rPr>
          <w:lang w:eastAsia="en-US"/>
        </w:rPr>
        <w:t>What is a Personal Learning Environment (PLE)?</w:t>
      </w:r>
    </w:p>
    <w:p w14:paraId="29FBE6B5" w14:textId="77777777" w:rsidR="0036419C" w:rsidRPr="00856583" w:rsidRDefault="0036419C" w:rsidP="0036419C">
      <w:pPr>
        <w:pStyle w:val="ListParagraph"/>
        <w:ind w:left="0"/>
        <w:rPr>
          <w:i/>
          <w:color w:val="FF0000"/>
          <w:sz w:val="16"/>
          <w:szCs w:val="16"/>
        </w:rPr>
      </w:pPr>
      <w:r w:rsidRPr="00856583">
        <w:rPr>
          <w:i/>
          <w:color w:val="FF0000"/>
          <w:sz w:val="16"/>
          <w:szCs w:val="16"/>
        </w:rPr>
        <w:t>--</w:t>
      </w:r>
      <w:proofErr w:type="spellStart"/>
      <w:r w:rsidRPr="00856583">
        <w:rPr>
          <w:i/>
          <w:color w:val="FF0000"/>
          <w:sz w:val="16"/>
          <w:szCs w:val="16"/>
        </w:rPr>
        <w:t>Listar</w:t>
      </w:r>
      <w:proofErr w:type="spellEnd"/>
      <w:r w:rsidRPr="00856583">
        <w:rPr>
          <w:i/>
          <w:color w:val="FF0000"/>
          <w:sz w:val="16"/>
          <w:szCs w:val="16"/>
        </w:rPr>
        <w:t xml:space="preserve"> Core concepts do PLE </w:t>
      </w:r>
      <w:proofErr w:type="spellStart"/>
      <w:r w:rsidRPr="00856583">
        <w:rPr>
          <w:i/>
          <w:color w:val="FF0000"/>
          <w:sz w:val="16"/>
          <w:szCs w:val="16"/>
        </w:rPr>
        <w:t>estudados</w:t>
      </w:r>
      <w:proofErr w:type="spellEnd"/>
      <w:r w:rsidRPr="00856583">
        <w:rPr>
          <w:i/>
          <w:color w:val="FF0000"/>
          <w:sz w:val="16"/>
          <w:szCs w:val="16"/>
        </w:rPr>
        <w:t xml:space="preserve"> no IDEL—</w:t>
      </w:r>
    </w:p>
    <w:p w14:paraId="68A30196" w14:textId="34B1D5B5" w:rsidR="00BF49F2" w:rsidRDefault="00F04FB6" w:rsidP="002D1FA1">
      <w:pPr>
        <w:rPr>
          <w:i/>
          <w:color w:val="0000FF"/>
          <w:szCs w:val="22"/>
        </w:rPr>
      </w:pPr>
      <w:r w:rsidRPr="00E4303C">
        <w:rPr>
          <w:i/>
          <w:color w:val="0000FF"/>
          <w:szCs w:val="22"/>
        </w:rPr>
        <w:t xml:space="preserve">The PLEs </w:t>
      </w:r>
      <w:r>
        <w:rPr>
          <w:i/>
          <w:color w:val="0000FF"/>
          <w:szCs w:val="22"/>
        </w:rPr>
        <w:t xml:space="preserve">are </w:t>
      </w:r>
      <w:r w:rsidRPr="00E4303C">
        <w:rPr>
          <w:i/>
          <w:color w:val="0000FF"/>
          <w:szCs w:val="22"/>
        </w:rPr>
        <w:t>not a theory of teaching</w:t>
      </w:r>
      <w:r>
        <w:rPr>
          <w:i/>
          <w:color w:val="0000FF"/>
          <w:szCs w:val="22"/>
        </w:rPr>
        <w:t xml:space="preserve"> but rather it can be perceived as </w:t>
      </w:r>
      <w:r w:rsidRPr="00FF190A">
        <w:rPr>
          <w:i/>
          <w:color w:val="0000FF"/>
          <w:szCs w:val="22"/>
        </w:rPr>
        <w:t>a set of</w:t>
      </w:r>
      <w:r>
        <w:rPr>
          <w:i/>
          <w:color w:val="0000FF"/>
          <w:szCs w:val="22"/>
        </w:rPr>
        <w:t xml:space="preserve"> </w:t>
      </w:r>
      <w:r w:rsidRPr="00FF190A">
        <w:rPr>
          <w:i/>
          <w:color w:val="0000FF"/>
          <w:szCs w:val="22"/>
        </w:rPr>
        <w:t xml:space="preserve">artefacts, </w:t>
      </w:r>
      <w:r>
        <w:rPr>
          <w:i/>
          <w:color w:val="0000FF"/>
          <w:szCs w:val="22"/>
        </w:rPr>
        <w:t xml:space="preserve">cognitive </w:t>
      </w:r>
      <w:r w:rsidRPr="00FF190A">
        <w:rPr>
          <w:i/>
          <w:color w:val="0000FF"/>
          <w:szCs w:val="22"/>
        </w:rPr>
        <w:t xml:space="preserve">processes, </w:t>
      </w:r>
      <w:r>
        <w:rPr>
          <w:i/>
          <w:color w:val="0000FF"/>
          <w:szCs w:val="22"/>
        </w:rPr>
        <w:t xml:space="preserve">tools </w:t>
      </w:r>
      <w:r w:rsidRPr="00FF190A">
        <w:rPr>
          <w:i/>
          <w:color w:val="0000FF"/>
          <w:szCs w:val="22"/>
        </w:rPr>
        <w:t xml:space="preserve">and physical connections </w:t>
      </w:r>
      <w:r>
        <w:rPr>
          <w:i/>
          <w:color w:val="0000FF"/>
          <w:szCs w:val="22"/>
        </w:rPr>
        <w:t xml:space="preserve">gathered by the individuals </w:t>
      </w:r>
      <w:r w:rsidRPr="00FF190A">
        <w:rPr>
          <w:i/>
          <w:color w:val="0000FF"/>
          <w:szCs w:val="22"/>
        </w:rPr>
        <w:t xml:space="preserve">that allow controlling and managing their </w:t>
      </w:r>
      <w:r>
        <w:rPr>
          <w:i/>
          <w:color w:val="0000FF"/>
          <w:szCs w:val="22"/>
        </w:rPr>
        <w:t xml:space="preserve">informal learning process via web. The </w:t>
      </w:r>
      <w:r w:rsidRPr="00C2165B">
        <w:rPr>
          <w:i/>
          <w:color w:val="0000FF"/>
          <w:szCs w:val="22"/>
        </w:rPr>
        <w:t>theoretical foundations on which to base the use of PLEs depend in great extent on the perspective</w:t>
      </w:r>
      <w:r>
        <w:rPr>
          <w:i/>
          <w:color w:val="0000FF"/>
          <w:szCs w:val="22"/>
        </w:rPr>
        <w:t xml:space="preserve"> in </w:t>
      </w:r>
      <w:r>
        <w:rPr>
          <w:i/>
          <w:color w:val="0000FF"/>
          <w:szCs w:val="22"/>
        </w:rPr>
        <w:lastRenderedPageBreak/>
        <w:t xml:space="preserve">which will be </w:t>
      </w:r>
      <w:r w:rsidRPr="00C2165B">
        <w:rPr>
          <w:i/>
          <w:color w:val="0000FF"/>
          <w:szCs w:val="22"/>
        </w:rPr>
        <w:t>introduce</w:t>
      </w:r>
      <w:r>
        <w:rPr>
          <w:i/>
          <w:color w:val="0000FF"/>
          <w:szCs w:val="22"/>
        </w:rPr>
        <w:t>d this approach. The concept itself is still developing and thus</w:t>
      </w:r>
      <w:r w:rsidR="00DD3D6E" w:rsidRPr="001C2437">
        <w:rPr>
          <w:i/>
          <w:color w:val="0000FF"/>
          <w:szCs w:val="22"/>
        </w:rPr>
        <w:t xml:space="preserve"> there are a number of definitions, which vary slightly from author to author.</w:t>
      </w:r>
      <w:r w:rsidR="00E249F9" w:rsidRPr="00E249F9">
        <w:rPr>
          <w:i/>
          <w:color w:val="0000FF"/>
          <w:szCs w:val="22"/>
        </w:rPr>
        <w:t xml:space="preserve"> </w:t>
      </w:r>
      <w:r w:rsidR="00BF49F2">
        <w:rPr>
          <w:i/>
          <w:color w:val="0000FF"/>
          <w:szCs w:val="22"/>
        </w:rPr>
        <w:t>O</w:t>
      </w:r>
      <w:r w:rsidR="00E249F9" w:rsidRPr="00E249F9">
        <w:rPr>
          <w:i/>
          <w:color w:val="0000FF"/>
          <w:szCs w:val="22"/>
        </w:rPr>
        <w:t xml:space="preserve">ne of the first conceptualizations of PLE is found in the </w:t>
      </w:r>
      <w:r w:rsidR="00CA4D85">
        <w:rPr>
          <w:i/>
          <w:color w:val="0000FF"/>
          <w:szCs w:val="22"/>
        </w:rPr>
        <w:t>“</w:t>
      </w:r>
      <w:r w:rsidR="00BF49F2">
        <w:rPr>
          <w:i/>
          <w:color w:val="0000FF"/>
          <w:szCs w:val="22"/>
        </w:rPr>
        <w:t>VLE</w:t>
      </w:r>
      <w:r w:rsidR="006E4BDE">
        <w:rPr>
          <w:rStyle w:val="FootnoteReference"/>
          <w:i/>
          <w:color w:val="0000FF"/>
          <w:szCs w:val="22"/>
        </w:rPr>
        <w:footnoteReference w:id="3"/>
      </w:r>
      <w:r w:rsidR="00505E07">
        <w:rPr>
          <w:i/>
          <w:color w:val="0000FF"/>
          <w:szCs w:val="22"/>
        </w:rPr>
        <w:t xml:space="preserve"> of the future</w:t>
      </w:r>
      <w:r w:rsidR="00CA4D85">
        <w:rPr>
          <w:i/>
          <w:color w:val="0000FF"/>
          <w:szCs w:val="22"/>
        </w:rPr>
        <w:t>”</w:t>
      </w:r>
      <w:r w:rsidR="00BF49F2">
        <w:rPr>
          <w:i/>
          <w:color w:val="0000FF"/>
          <w:szCs w:val="22"/>
        </w:rPr>
        <w:t xml:space="preserve"> </w:t>
      </w:r>
      <w:r w:rsidR="00BF49F2">
        <w:rPr>
          <w:i/>
          <w:color w:val="0000FF"/>
          <w:szCs w:val="22"/>
        </w:rPr>
        <w:fldChar w:fldCharType="begin" w:fldLock="1"/>
      </w:r>
      <w:r w:rsidR="00912D0D">
        <w:rPr>
          <w:i/>
          <w:color w:val="0000FF"/>
          <w:szCs w:val="22"/>
        </w:rPr>
        <w:instrText>ADDIN CSL_CITATION { "citationItems" : [ { "id" : "ITEM-1", "itemData" : { "URL" : "http://zope.cetis.ac.uk/members/scott/blogview/index-entry=20050117150356.html", "accessed" : { "date-parts" : [ [ "2013", "5", "6" ] ] }, "author" : [ { "dropping-particle" : "", "family" : "Wilson", "given" : "Scott", "non-dropping-particle" : "", "parse-names" : false, "suffix" : "" } ], "container-title" : "Scott\u2019s Workblog at CETIS (Centre for Educational Technology and Interoperability Standards)", "id" : "ITEM-1", "issued" : { "date-parts" : [ [ "2005" ] ] }, "publisher" : "http://zope.cetis.ac.uk/", "title" : "The VLE of the Future", "type" : "webpage" }, "uris" : [ "http://www.mendeley.com/documents/?uuid=ccb6ffc3-3e01-421d-88b1-a1da28bf2757" ] } ], "mendeley" : { "previouslyFormattedCitation" : "(Wilson 2005)"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(Wilson 2005)</w:t>
      </w:r>
      <w:r w:rsidR="00BF49F2">
        <w:rPr>
          <w:i/>
          <w:color w:val="0000FF"/>
          <w:szCs w:val="22"/>
        </w:rPr>
        <w:fldChar w:fldCharType="end"/>
      </w:r>
      <w:r w:rsidR="00E249F9" w:rsidRPr="00E249F9">
        <w:rPr>
          <w:i/>
          <w:color w:val="0000FF"/>
          <w:szCs w:val="22"/>
        </w:rPr>
        <w:t xml:space="preserve">, although the term itself already appears in </w:t>
      </w:r>
      <w:r w:rsidR="00CA4D85">
        <w:rPr>
          <w:i/>
          <w:color w:val="0000FF"/>
          <w:szCs w:val="22"/>
        </w:rPr>
        <w:t>“</w:t>
      </w:r>
      <w:r w:rsidR="00BF49F2" w:rsidRPr="00BF49F2">
        <w:rPr>
          <w:i/>
          <w:color w:val="0000FF"/>
          <w:szCs w:val="22"/>
        </w:rPr>
        <w:t>Lifelong Learning: The Need for Portable Personal Learning Environments and Supporting Interoperability Standards</w:t>
      </w:r>
      <w:r w:rsidR="00CA4D85">
        <w:rPr>
          <w:i/>
          <w:color w:val="0000FF"/>
          <w:szCs w:val="22"/>
        </w:rPr>
        <w:t>”</w:t>
      </w:r>
      <w:r w:rsidR="00BF49F2">
        <w:rPr>
          <w:i/>
          <w:color w:val="0000FF"/>
          <w:szCs w:val="22"/>
        </w:rPr>
        <w:t xml:space="preserve"> </w:t>
      </w:r>
      <w:r w:rsidR="00BF49F2">
        <w:rPr>
          <w:i/>
          <w:color w:val="0000FF"/>
          <w:szCs w:val="22"/>
        </w:rPr>
        <w:fldChar w:fldCharType="begin" w:fldLock="1"/>
      </w:r>
      <w:r w:rsidR="00912D0D">
        <w:rPr>
          <w:i/>
          <w:color w:val="0000FF"/>
          <w:szCs w:val="22"/>
        </w:rPr>
        <w:instrText>ADDIN CSL_CITATION { "citationItems" : [ { "id" : "ITEM-1", "itemData" : { "abstract" : "This paper argues that, if we take the needs of lifelong learners seriously, they challenge the current paradigm of the Web server-based learning environment. In particular this architecture does not meet the lifelong learners\u2019 needs for a consistent user interface; their need for a learning profile of their own that is necessary for (co-)managing their learning career; nor does it meet the need to be able to carry on learning while temporarily disconnected from a remote learning server. In order to meet these needs, we put forward the concept of a Personal Learning Environment. We illustrate this with Colloquia which presents a radically different, peer-to-peer, architecture which has no central server. We then show how the strengths of these two opposing client-server and peer-to-peer models can be combined to provide a new architecture which presents a way forward for the future of eLearning. This approach, which integrates institutional learning environments and personal learning environments, will depend on standards to enable their intercommunication. Existing and currently developing learning technology standards already go a long way towards defining the information that needs to be exchanged and we sketch out what would be needed for an additional specification to support the transfer of this information to the PLE and to return data and outcomes back again. We also note that such an architecture will enable much better use to be made of the capacity of the learner\u2019s own system, enabling more sophisticated learning systems to be developed without the server becoming a bottleneck, by effectively load-balancing between the two.", "author" : [ { "dropping-particle" : "", "family" : "Olivier", "given" : "B", "non-dropping-particle" : "", "parse-names" : false, "suffix" : "" }, { "dropping-particle" : "", "family" : "Liber", "given" : "O", "non-dropping-particle" : "", "parse-names" : false, "suffix" : "" } ], "container-title" : "Centre for Learning Technology, University of Wales Bangor", "id" : "ITEM-1", "issued" : { "date-parts" : [ [ "2001" ] ] }, "title" : "Lifelong learning: The need for portable personal learning environments and supporting interoperability standards", "type" : "article-journal" }, "uris" : [ "http://www.mendeley.com/documents/?uuid=0f225e7d-7570-4a7b-9b5d-afbd88a4ab4e" ] } ], "mendeley" : { "previouslyFormattedCitation" : "(Olivier and Liber 2001)" }, "properties" : { "noteIndex" : 0 }, "schema" : "https://github.com/citation-style-language/schema/raw/master/csl-citation.json" }</w:instrText>
      </w:r>
      <w:r w:rsidR="00BF49F2">
        <w:rPr>
          <w:i/>
          <w:color w:val="0000FF"/>
          <w:szCs w:val="22"/>
        </w:rPr>
        <w:fldChar w:fldCharType="separate"/>
      </w:r>
      <w:r w:rsidR="00FB409B" w:rsidRPr="00FB409B">
        <w:rPr>
          <w:noProof/>
          <w:color w:val="0000FF"/>
          <w:szCs w:val="22"/>
        </w:rPr>
        <w:t>(Olivier and Liber 2001)</w:t>
      </w:r>
      <w:r w:rsidR="00BF49F2">
        <w:rPr>
          <w:i/>
          <w:color w:val="0000FF"/>
          <w:szCs w:val="22"/>
        </w:rPr>
        <w:fldChar w:fldCharType="end"/>
      </w:r>
      <w:r w:rsidR="00BF49F2">
        <w:rPr>
          <w:i/>
          <w:color w:val="0000FF"/>
          <w:szCs w:val="22"/>
        </w:rPr>
        <w:t xml:space="preserve">. </w:t>
      </w:r>
    </w:p>
    <w:p w14:paraId="720D1865" w14:textId="6C6D69C6" w:rsidR="00BF49F2" w:rsidRDefault="00BF49F2" w:rsidP="00BF49F2">
      <w:pPr>
        <w:rPr>
          <w:i/>
          <w:color w:val="0000FF"/>
          <w:szCs w:val="22"/>
        </w:rPr>
      </w:pPr>
      <w:r w:rsidRPr="00BF49F2">
        <w:rPr>
          <w:i/>
          <w:color w:val="0000FF"/>
          <w:szCs w:val="22"/>
        </w:rPr>
        <w:t xml:space="preserve">The following </w:t>
      </w:r>
      <w:r w:rsidR="00F728A1" w:rsidRPr="00BF49F2">
        <w:rPr>
          <w:i/>
          <w:color w:val="0000FF"/>
          <w:szCs w:val="22"/>
        </w:rPr>
        <w:t>description</w:t>
      </w:r>
      <w:r w:rsidR="001B7A90">
        <w:rPr>
          <w:i/>
          <w:color w:val="0000FF"/>
          <w:szCs w:val="22"/>
        </w:rPr>
        <w:t xml:space="preserve"> proposed by </w:t>
      </w:r>
      <w:r w:rsidR="001B7A90" w:rsidRPr="001B7A90">
        <w:rPr>
          <w:i/>
          <w:color w:val="0000FF"/>
          <w:szCs w:val="22"/>
        </w:rPr>
        <w:t xml:space="preserve">Stephen </w:t>
      </w:r>
      <w:proofErr w:type="spellStart"/>
      <w:r w:rsidR="001B7A90" w:rsidRPr="001B7A90">
        <w:rPr>
          <w:i/>
          <w:color w:val="0000FF"/>
          <w:szCs w:val="22"/>
        </w:rPr>
        <w:t>Downes</w:t>
      </w:r>
      <w:proofErr w:type="spellEnd"/>
      <w:r w:rsidRPr="00BF49F2">
        <w:rPr>
          <w:i/>
          <w:color w:val="0000FF"/>
          <w:szCs w:val="22"/>
        </w:rPr>
        <w:t xml:space="preserve"> is intended to introduce the general nature of PLEs: </w:t>
      </w:r>
    </w:p>
    <w:p w14:paraId="0E78D657" w14:textId="57E2C3E3" w:rsidR="00F728A1" w:rsidRPr="006A7BF3" w:rsidRDefault="00F728A1" w:rsidP="001B7A90">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0000FF"/>
          <w:sz w:val="22"/>
          <w:szCs w:val="22"/>
          <w:lang w:eastAsia="ja-JP"/>
        </w:rPr>
      </w:pPr>
      <w:r w:rsidRPr="006A7BF3">
        <w:rPr>
          <w:rFonts w:asciiTheme="majorHAnsi" w:hAnsiTheme="majorHAnsi" w:cstheme="minorBidi"/>
          <w:i/>
          <w:color w:val="0000FF"/>
          <w:sz w:val="22"/>
          <w:szCs w:val="22"/>
          <w:lang w:eastAsia="ja-JP"/>
        </w:rPr>
        <w:t>…</w:t>
      </w:r>
      <w:proofErr w:type="gramStart"/>
      <w:r w:rsidRPr="006A7BF3">
        <w:rPr>
          <w:rFonts w:asciiTheme="majorHAnsi" w:hAnsiTheme="majorHAnsi" w:cstheme="minorBidi"/>
          <w:i/>
          <w:color w:val="0000FF"/>
          <w:sz w:val="22"/>
          <w:szCs w:val="22"/>
          <w:lang w:eastAsia="ja-JP"/>
        </w:rPr>
        <w:t>not</w:t>
      </w:r>
      <w:proofErr w:type="gramEnd"/>
      <w:r w:rsidRPr="006A7BF3">
        <w:rPr>
          <w:rFonts w:asciiTheme="majorHAnsi" w:hAnsiTheme="majorHAnsi" w:cstheme="minorBidi"/>
          <w:i/>
          <w:color w:val="0000FF"/>
          <w:sz w:val="22"/>
          <w:szCs w:val="22"/>
          <w:lang w:eastAsia="ja-JP"/>
        </w:rPr>
        <w:t xml:space="preserve"> an institutional or corporate application, but a personal learning </w:t>
      </w:r>
      <w:proofErr w:type="spellStart"/>
      <w:r w:rsidRPr="006A7BF3">
        <w:rPr>
          <w:rFonts w:asciiTheme="majorHAnsi" w:hAnsiTheme="majorHAnsi" w:cstheme="minorBidi"/>
          <w:i/>
          <w:color w:val="0000FF"/>
          <w:sz w:val="22"/>
          <w:szCs w:val="22"/>
          <w:lang w:eastAsia="ja-JP"/>
        </w:rPr>
        <w:t>center</w:t>
      </w:r>
      <w:proofErr w:type="spellEnd"/>
      <w:r w:rsidRPr="006A7BF3">
        <w:rPr>
          <w:rFonts w:asciiTheme="majorHAnsi" w:hAnsiTheme="majorHAnsi" w:cstheme="minorBidi"/>
          <w:i/>
          <w:color w:val="0000FF"/>
          <w:sz w:val="22"/>
          <w:szCs w:val="22"/>
          <w:lang w:eastAsia="ja-JP"/>
        </w:rPr>
        <w:t>, where content is reused and remixed according to the student's own needs and interests. It becomes, indeed, not a single application, but a collection of interoperating applications---an environment rather than a system. It also begins to look like a personal portfolio tool</w:t>
      </w:r>
      <w:r w:rsidRPr="006A7BF3">
        <w:rPr>
          <w:rFonts w:asciiTheme="majorHAnsi" w:hAnsiTheme="majorHAnsi" w:cstheme="minorBidi"/>
          <w:i/>
          <w:color w:val="0000FF"/>
          <w:lang w:eastAsia="ja-JP"/>
        </w:rPr>
        <w:t xml:space="preserve">. </w:t>
      </w:r>
      <w:r w:rsidRPr="006A7BF3">
        <w:rPr>
          <w:rFonts w:asciiTheme="majorHAnsi" w:hAnsiTheme="majorHAnsi" w:cstheme="minorBidi"/>
          <w:i/>
          <w:color w:val="0000FF"/>
          <w:sz w:val="22"/>
          <w:szCs w:val="22"/>
          <w:lang w:eastAsia="ja-JP"/>
        </w:rPr>
        <w:t>The idea here is that students will have their own personal place to create and showcase their own work.</w:t>
      </w:r>
      <w:r w:rsidR="001B7A90" w:rsidRPr="006A7BF3">
        <w:rPr>
          <w:rFonts w:asciiTheme="majorHAnsi" w:hAnsiTheme="majorHAnsi" w:cstheme="minorBidi"/>
          <w:i/>
          <w:color w:val="0000FF"/>
          <w:sz w:val="22"/>
          <w:szCs w:val="22"/>
          <w:lang w:eastAsia="ja-JP"/>
        </w:rPr>
        <w:t xml:space="preserve"> </w:t>
      </w:r>
      <w:r w:rsidRPr="006A7BF3">
        <w:rPr>
          <w:rFonts w:asciiTheme="majorHAnsi" w:hAnsiTheme="majorHAnsi" w:cstheme="minorBidi"/>
          <w:i/>
          <w:color w:val="0000FF"/>
          <w:sz w:val="22"/>
          <w:szCs w:val="22"/>
          <w:lang w:eastAsia="ja-JP"/>
        </w:rPr>
        <w:fldChar w:fldCharType="begin" w:fldLock="1"/>
      </w:r>
      <w:r w:rsidR="00912D0D">
        <w:rPr>
          <w:rFonts w:asciiTheme="majorHAnsi" w:hAnsiTheme="majorHAnsi" w:cstheme="minorBidi"/>
          <w:i/>
          <w:color w:val="0000FF"/>
          <w:sz w:val="22"/>
          <w:szCs w:val="22"/>
          <w:lang w:eastAsia="ja-JP"/>
        </w:rPr>
        <w:instrText>ADDIN CSL_CITATION { "citationItems" : [ { "id" : "ITEM-1", "itemData" : { "author" : [ { "dropping-particle" : "", "family" : "Downes", "given" : "Stephen", "non-dropping-particle" : "", "parse-names" : false, "suffix" : "" } ], "container-title" : "eLearning Magazine", "id" : "ITEM-1", "issued" : { "date-parts" : [ [ "2005", "10" ] ] }, "title" : "E-learning 2.0", "type" : "article-magazine" }, "uris" : [ "http://www.mendeley.com/documents/?uuid=73db5ef6-8e89-40ea-b15c-0ba451b29df2" ] } ], "mendeley" : { "previouslyFormattedCitation" : "(Downes 2005)" }, "properties" : { "noteIndex" : 0 }, "schema" : "https://github.com/citation-style-language/schema/raw/master/csl-citation.json" }</w:instrText>
      </w:r>
      <w:r w:rsidRPr="006A7BF3">
        <w:rPr>
          <w:rFonts w:asciiTheme="majorHAnsi" w:hAnsiTheme="majorHAnsi" w:cstheme="minorBidi"/>
          <w:i/>
          <w:color w:val="0000FF"/>
          <w:sz w:val="22"/>
          <w:szCs w:val="22"/>
          <w:lang w:eastAsia="ja-JP"/>
        </w:rPr>
        <w:fldChar w:fldCharType="separate"/>
      </w:r>
      <w:r w:rsidR="00FB409B" w:rsidRPr="006A7BF3">
        <w:rPr>
          <w:rFonts w:asciiTheme="majorHAnsi" w:hAnsiTheme="majorHAnsi" w:cstheme="minorBidi"/>
          <w:i/>
          <w:noProof/>
          <w:color w:val="0000FF"/>
          <w:sz w:val="22"/>
          <w:szCs w:val="22"/>
          <w:lang w:eastAsia="ja-JP"/>
        </w:rPr>
        <w:t>(Downes 2005)</w:t>
      </w:r>
      <w:r w:rsidRPr="006A7BF3">
        <w:rPr>
          <w:rFonts w:asciiTheme="majorHAnsi" w:hAnsiTheme="majorHAnsi" w:cstheme="minorBidi"/>
          <w:i/>
          <w:color w:val="0000FF"/>
          <w:sz w:val="22"/>
          <w:szCs w:val="22"/>
          <w:lang w:eastAsia="ja-JP"/>
        </w:rPr>
        <w:fldChar w:fldCharType="end"/>
      </w:r>
    </w:p>
    <w:p w14:paraId="3FA3944F" w14:textId="5CCB25DD" w:rsidR="00F728A1" w:rsidRDefault="00F728A1" w:rsidP="00F728A1">
      <w:pPr>
        <w:rPr>
          <w:i/>
          <w:color w:val="0000FF"/>
          <w:szCs w:val="22"/>
        </w:rPr>
      </w:pPr>
      <w:r w:rsidRPr="00F728A1">
        <w:rPr>
          <w:i/>
          <w:color w:val="0000FF"/>
          <w:szCs w:val="22"/>
        </w:rPr>
        <w:t xml:space="preserve">This </w:t>
      </w:r>
      <w:r>
        <w:rPr>
          <w:i/>
          <w:color w:val="0000FF"/>
          <w:szCs w:val="22"/>
        </w:rPr>
        <w:t>description</w:t>
      </w:r>
      <w:r w:rsidRPr="00F728A1">
        <w:rPr>
          <w:i/>
          <w:color w:val="0000FF"/>
          <w:szCs w:val="22"/>
        </w:rPr>
        <w:t xml:space="preserve"> captures the following salient aspects, which seem to be common across all current viewpoints</w:t>
      </w:r>
      <w:r w:rsidR="00740892">
        <w:rPr>
          <w:i/>
          <w:color w:val="0000FF"/>
          <w:szCs w:val="22"/>
        </w:rPr>
        <w:t xml:space="preserve"> found in the literature</w:t>
      </w:r>
      <w:r w:rsidR="0092701E" w:rsidRPr="00C2165B">
        <w:rPr>
          <w:i/>
          <w:color w:val="0000FF"/>
          <w:szCs w:val="22"/>
        </w:rPr>
        <w:t xml:space="preserve"> </w:t>
      </w:r>
      <w:r w:rsidR="0092701E">
        <w:rPr>
          <w:i/>
          <w:color w:val="0000FF"/>
          <w:szCs w:val="22"/>
        </w:rPr>
        <w:t xml:space="preserve">and </w:t>
      </w:r>
      <w:r w:rsidR="0092701E" w:rsidRPr="00C2165B">
        <w:rPr>
          <w:i/>
          <w:color w:val="0000FF"/>
          <w:szCs w:val="22"/>
        </w:rPr>
        <w:t>which</w:t>
      </w:r>
      <w:r w:rsidR="0092701E">
        <w:rPr>
          <w:i/>
          <w:color w:val="0000FF"/>
          <w:szCs w:val="22"/>
        </w:rPr>
        <w:t xml:space="preserve"> will guide the analyses of this paper:</w:t>
      </w:r>
      <w:r w:rsidRPr="00F728A1">
        <w:rPr>
          <w:i/>
          <w:color w:val="0000FF"/>
          <w:szCs w:val="22"/>
        </w:rPr>
        <w:t xml:space="preserve"> </w:t>
      </w:r>
    </w:p>
    <w:p w14:paraId="3D1F326B" w14:textId="1725240D" w:rsidR="003A57B1" w:rsidRDefault="006E4BDE" w:rsidP="00C83785">
      <w:pPr>
        <w:pStyle w:val="ListParagraph"/>
        <w:numPr>
          <w:ilvl w:val="0"/>
          <w:numId w:val="7"/>
        </w:numPr>
        <w:rPr>
          <w:i/>
          <w:color w:val="0000FF"/>
          <w:szCs w:val="22"/>
        </w:rPr>
      </w:pPr>
      <w:r w:rsidRPr="005D6310">
        <w:rPr>
          <w:b/>
          <w:i/>
          <w:color w:val="0000FF"/>
          <w:szCs w:val="22"/>
        </w:rPr>
        <w:t>Personal and Global:</w:t>
      </w:r>
      <w:r w:rsidRPr="005D6310">
        <w:rPr>
          <w:i/>
          <w:color w:val="0000FF"/>
          <w:szCs w:val="22"/>
        </w:rPr>
        <w:t xml:space="preserve"> </w:t>
      </w:r>
      <w:r w:rsidR="003F0F18" w:rsidRPr="004E70D4">
        <w:rPr>
          <w:i/>
          <w:color w:val="0000FF"/>
          <w:szCs w:val="22"/>
        </w:rPr>
        <w:t>The</w:t>
      </w:r>
      <w:r w:rsidR="004E70D4" w:rsidRPr="004E70D4">
        <w:rPr>
          <w:i/>
          <w:color w:val="0000FF"/>
          <w:szCs w:val="22"/>
        </w:rPr>
        <w:t xml:space="preserve"> </w:t>
      </w:r>
      <w:r w:rsidR="004E70D4" w:rsidRPr="004E70D4">
        <w:rPr>
          <w:b/>
          <w:i/>
          <w:color w:val="0000FF"/>
          <w:szCs w:val="22"/>
        </w:rPr>
        <w:t>learning experiences are centred in the individual</w:t>
      </w:r>
      <w:r w:rsidR="003F0F18" w:rsidRPr="004E70D4">
        <w:rPr>
          <w:i/>
          <w:color w:val="0000FF"/>
          <w:szCs w:val="22"/>
        </w:rPr>
        <w:t xml:space="preserve"> and he/she </w:t>
      </w:r>
      <w:r w:rsidR="00467F11" w:rsidRPr="004E70D4">
        <w:rPr>
          <w:b/>
          <w:i/>
          <w:color w:val="0000FF"/>
          <w:szCs w:val="22"/>
        </w:rPr>
        <w:t>control</w:t>
      </w:r>
      <w:r w:rsidR="003F0F18" w:rsidRPr="004E70D4">
        <w:rPr>
          <w:b/>
          <w:i/>
          <w:color w:val="0000FF"/>
          <w:szCs w:val="22"/>
        </w:rPr>
        <w:t>s</w:t>
      </w:r>
      <w:r w:rsidR="00467F11" w:rsidRPr="004E70D4">
        <w:rPr>
          <w:i/>
          <w:color w:val="0000FF"/>
          <w:szCs w:val="22"/>
        </w:rPr>
        <w:t xml:space="preserve"> its own</w:t>
      </w:r>
      <w:r w:rsidR="00D74E2F" w:rsidRPr="004E70D4">
        <w:rPr>
          <w:i/>
          <w:color w:val="0000FF"/>
          <w:szCs w:val="22"/>
        </w:rPr>
        <w:t xml:space="preserve"> </w:t>
      </w:r>
      <w:r w:rsidR="00467F11" w:rsidRPr="004E70D4">
        <w:rPr>
          <w:i/>
          <w:color w:val="0000FF"/>
          <w:szCs w:val="22"/>
        </w:rPr>
        <w:t>PLE</w:t>
      </w:r>
      <w:r w:rsidR="00CE7527" w:rsidRPr="004E70D4">
        <w:rPr>
          <w:b/>
          <w:i/>
          <w:color w:val="0000FF"/>
          <w:szCs w:val="22"/>
        </w:rPr>
        <w:t xml:space="preserve"> (</w:t>
      </w:r>
      <w:r w:rsidR="00C24175">
        <w:rPr>
          <w:b/>
          <w:i/>
          <w:color w:val="0000FF"/>
          <w:szCs w:val="22"/>
        </w:rPr>
        <w:t xml:space="preserve">i.e. </w:t>
      </w:r>
      <w:r w:rsidR="00CE7527" w:rsidRPr="004E70D4">
        <w:rPr>
          <w:b/>
          <w:i/>
          <w:color w:val="0000FF"/>
          <w:szCs w:val="22"/>
        </w:rPr>
        <w:t xml:space="preserve">autonomy and </w:t>
      </w:r>
      <w:r w:rsidR="00B578B4" w:rsidRPr="004E70D4">
        <w:rPr>
          <w:b/>
          <w:i/>
          <w:color w:val="0000FF"/>
          <w:szCs w:val="22"/>
        </w:rPr>
        <w:t>ownership</w:t>
      </w:r>
      <w:r w:rsidR="00CE7527" w:rsidRPr="004E70D4">
        <w:rPr>
          <w:b/>
          <w:i/>
          <w:color w:val="0000FF"/>
          <w:szCs w:val="22"/>
        </w:rPr>
        <w:t>)</w:t>
      </w:r>
      <w:r w:rsidR="00AF3900" w:rsidRPr="004E70D4">
        <w:rPr>
          <w:i/>
          <w:color w:val="0000FF"/>
          <w:szCs w:val="22"/>
        </w:rPr>
        <w:t>, thus</w:t>
      </w:r>
      <w:r w:rsidR="00EC250C" w:rsidRPr="004E70D4">
        <w:rPr>
          <w:i/>
          <w:color w:val="0000FF"/>
          <w:szCs w:val="22"/>
        </w:rPr>
        <w:t xml:space="preserve"> it is not</w:t>
      </w:r>
      <w:r w:rsidR="00AF3900" w:rsidRPr="004E70D4">
        <w:rPr>
          <w:i/>
          <w:color w:val="0000FF"/>
          <w:szCs w:val="22"/>
        </w:rPr>
        <w:t xml:space="preserve"> </w:t>
      </w:r>
      <w:r w:rsidR="00EC250C" w:rsidRPr="004E70D4">
        <w:rPr>
          <w:i/>
          <w:color w:val="0000FF"/>
          <w:szCs w:val="22"/>
        </w:rPr>
        <w:t>tight</w:t>
      </w:r>
      <w:r w:rsidR="00AF3900" w:rsidRPr="005D6310">
        <w:rPr>
          <w:i/>
          <w:color w:val="0000FF"/>
          <w:szCs w:val="22"/>
        </w:rPr>
        <w:t xml:space="preserve"> </w:t>
      </w:r>
      <w:r w:rsidR="00EE7FBE" w:rsidRPr="005D6310">
        <w:rPr>
          <w:i/>
          <w:color w:val="0000FF"/>
          <w:szCs w:val="22"/>
        </w:rPr>
        <w:t xml:space="preserve">to </w:t>
      </w:r>
      <w:r w:rsidR="00EC250C" w:rsidRPr="005D6310">
        <w:rPr>
          <w:i/>
          <w:color w:val="0000FF"/>
          <w:szCs w:val="22"/>
        </w:rPr>
        <w:t>an</w:t>
      </w:r>
      <w:r w:rsidR="00AF3900" w:rsidRPr="005D6310">
        <w:rPr>
          <w:i/>
          <w:color w:val="0000FF"/>
          <w:szCs w:val="22"/>
        </w:rPr>
        <w:t xml:space="preserve"> institutional portal</w:t>
      </w:r>
      <w:r w:rsidR="00EC250C" w:rsidRPr="005D6310">
        <w:rPr>
          <w:i/>
          <w:color w:val="0000FF"/>
          <w:szCs w:val="22"/>
        </w:rPr>
        <w:t xml:space="preserve"> </w:t>
      </w:r>
      <w:r w:rsidR="00A046E7" w:rsidRPr="005D6310">
        <w:rPr>
          <w:i/>
          <w:color w:val="0000FF"/>
          <w:szCs w:val="22"/>
        </w:rPr>
        <w:t>like the VLE</w:t>
      </w:r>
      <w:r w:rsidR="00EE7FBE" w:rsidRPr="005D6310">
        <w:rPr>
          <w:i/>
          <w:color w:val="0000FF"/>
          <w:szCs w:val="22"/>
        </w:rPr>
        <w:t xml:space="preserve">. </w:t>
      </w:r>
      <w:r w:rsidR="00467F11" w:rsidRPr="005D6310">
        <w:rPr>
          <w:i/>
          <w:color w:val="0000FF"/>
          <w:szCs w:val="22"/>
        </w:rPr>
        <w:t xml:space="preserve">As </w:t>
      </w:r>
      <w:r w:rsidR="00467F11" w:rsidRPr="005D6310">
        <w:rPr>
          <w:noProof/>
          <w:color w:val="0000FF"/>
          <w:szCs w:val="22"/>
        </w:rPr>
        <w:t>Wilson et al (2007) pointed out</w:t>
      </w:r>
      <w:r w:rsidR="00467F11" w:rsidRPr="005D6310">
        <w:rPr>
          <w:i/>
          <w:color w:val="0000FF"/>
          <w:szCs w:val="22"/>
        </w:rPr>
        <w:t>, the</w:t>
      </w:r>
      <w:r w:rsidR="00025DAE" w:rsidRPr="005D6310">
        <w:rPr>
          <w:i/>
          <w:color w:val="0000FF"/>
          <w:szCs w:val="22"/>
        </w:rPr>
        <w:t xml:space="preserve"> PLE</w:t>
      </w:r>
      <w:r w:rsidR="00A046E7" w:rsidRPr="005D6310">
        <w:rPr>
          <w:i/>
          <w:color w:val="0000FF"/>
          <w:szCs w:val="22"/>
        </w:rPr>
        <w:t xml:space="preserve"> is considerate personal and</w:t>
      </w:r>
      <w:r w:rsidR="00025DAE" w:rsidRPr="005D6310">
        <w:rPr>
          <w:i/>
          <w:color w:val="0000FF"/>
          <w:szCs w:val="22"/>
        </w:rPr>
        <w:t xml:space="preserve"> </w:t>
      </w:r>
      <w:r w:rsidR="00CA4D85" w:rsidRPr="005D6310">
        <w:rPr>
          <w:i/>
          <w:color w:val="0000FF"/>
          <w:szCs w:val="22"/>
        </w:rPr>
        <w:t>operates</w:t>
      </w:r>
      <w:r w:rsidR="00025DAE" w:rsidRPr="005D6310">
        <w:rPr>
          <w:i/>
          <w:color w:val="0000FF"/>
          <w:szCs w:val="22"/>
        </w:rPr>
        <w:t xml:space="preserve"> </w:t>
      </w:r>
      <w:r w:rsidR="00CA4D85" w:rsidRPr="005D6310">
        <w:rPr>
          <w:i/>
          <w:color w:val="0000FF"/>
          <w:szCs w:val="22"/>
        </w:rPr>
        <w:t xml:space="preserve">in a </w:t>
      </w:r>
      <w:r w:rsidR="00025DAE" w:rsidRPr="005D6310">
        <w:rPr>
          <w:i/>
          <w:color w:val="0000FF"/>
          <w:szCs w:val="22"/>
        </w:rPr>
        <w:t>global</w:t>
      </w:r>
      <w:r w:rsidR="00CA4D85" w:rsidRPr="005D6310">
        <w:rPr>
          <w:i/>
          <w:color w:val="0000FF"/>
          <w:szCs w:val="22"/>
        </w:rPr>
        <w:t xml:space="preserve"> scope</w:t>
      </w:r>
      <w:r w:rsidR="00025DAE" w:rsidRPr="005D6310">
        <w:rPr>
          <w:i/>
          <w:color w:val="0000FF"/>
          <w:szCs w:val="22"/>
        </w:rPr>
        <w:t xml:space="preserve">, as the range of services is not </w:t>
      </w:r>
      <w:r w:rsidR="00CA4D85" w:rsidRPr="005D6310">
        <w:rPr>
          <w:i/>
          <w:color w:val="0000FF"/>
          <w:szCs w:val="22"/>
        </w:rPr>
        <w:t>restricted</w:t>
      </w:r>
      <w:r w:rsidR="00025DAE" w:rsidRPr="005D6310">
        <w:rPr>
          <w:i/>
          <w:color w:val="0000FF"/>
          <w:szCs w:val="22"/>
        </w:rPr>
        <w:t xml:space="preserve"> wit</w:t>
      </w:r>
      <w:r w:rsidR="00EE7FBE" w:rsidRPr="005D6310">
        <w:rPr>
          <w:i/>
          <w:color w:val="0000FF"/>
          <w:szCs w:val="22"/>
        </w:rPr>
        <w:t>hin any particular organization</w:t>
      </w:r>
      <w:r w:rsidR="00D071EB" w:rsidRPr="005D6310">
        <w:rPr>
          <w:i/>
          <w:color w:val="0000FF"/>
          <w:szCs w:val="22"/>
        </w:rPr>
        <w:t>.</w:t>
      </w:r>
      <w:r w:rsidR="00025DAE" w:rsidRPr="005D6310">
        <w:rPr>
          <w:i/>
          <w:color w:val="0000FF"/>
          <w:szCs w:val="22"/>
        </w:rPr>
        <w:t xml:space="preserve"> </w:t>
      </w:r>
      <w:r w:rsidR="00F20E8A" w:rsidRPr="005D6310">
        <w:rPr>
          <w:i/>
          <w:color w:val="0000FF"/>
          <w:szCs w:val="22"/>
        </w:rPr>
        <w:fldChar w:fldCharType="begin" w:fldLock="1"/>
      </w:r>
      <w:r w:rsidR="00912D0D">
        <w:rPr>
          <w:i/>
          <w:color w:val="0000FF"/>
          <w:szCs w:val="22"/>
        </w:rPr>
        <w:instrText>ADDIN CSL_CITATION { "citationItems" : [ { "id" : "ITEM-1", "itemData" : { "abstract" : "Current systems used in education follow a consistent design pattern, one that is not supportive of lifelong learning or personalization, is asymmetric in terms of user capability, and which is disconnected from the global ecology of Internet services. In this paper we propose an alternative design pattern for educational systems that emphasizes symmetric connections with a range of services both in formal and informal learning, work, and leisure, and identify strategies for implementation and experimentation.", "author" : [ { "dropping-particle" : "", "family" : "Wilson", "given" : "Scott", "non-dropping-particle" : "", "parse-names" : false, "suffix" : "" }, { "dropping-particle" : "", "family" : "Johnson", "given" : "Mark", "non-dropping-particle" : "", "parse-names" : false, "suffix" : "" }, { "dropping-particle" : "", "family" : "Sharples", "given" : "Paul", "non-dropping-particle" : "", "parse-names" : false, "suffix" : "" } ], "container-title" : "Je-LKS - Journal of e-Learning and Knowledge Society", "id" : "ITEM-1", "issue" : "2", "issued" : { "date-parts" : [ [ "2007" ] ] }, "page" : "27-38", "title" : "Personal Learning Environments : challenging the dominant design of educational systems .", "type" : "article-journal", "volume" : "3" }, "uris" : [ "http://www.mendeley.com/documents/?uuid=10137629-c349-4b08-8d98-01a1da291732" ] } ], "mendeley" : { "previouslyFormattedCitation" : "(Wilson et al. 2007)" }, "properties" : { "noteIndex" : 0 }, "schema" : "https://github.com/citation-style-language/schema/raw/master/csl-citation.json" }</w:instrText>
      </w:r>
      <w:r w:rsidR="00F20E8A" w:rsidRPr="005D6310">
        <w:rPr>
          <w:i/>
          <w:color w:val="0000FF"/>
          <w:szCs w:val="22"/>
        </w:rPr>
        <w:fldChar w:fldCharType="separate"/>
      </w:r>
      <w:r w:rsidR="00FB409B" w:rsidRPr="005D6310">
        <w:rPr>
          <w:noProof/>
          <w:color w:val="0000FF"/>
          <w:szCs w:val="22"/>
        </w:rPr>
        <w:t>(Wilson et al. 2007)</w:t>
      </w:r>
      <w:r w:rsidR="00F20E8A" w:rsidRPr="005D6310">
        <w:rPr>
          <w:i/>
          <w:color w:val="0000FF"/>
          <w:szCs w:val="22"/>
        </w:rPr>
        <w:fldChar w:fldCharType="end"/>
      </w:r>
      <w:r w:rsidR="00D74E2F" w:rsidRPr="005D6310">
        <w:rPr>
          <w:i/>
          <w:color w:val="0000FF"/>
          <w:szCs w:val="22"/>
        </w:rPr>
        <w:t xml:space="preserve"> </w:t>
      </w:r>
    </w:p>
    <w:p w14:paraId="34CD8EAD" w14:textId="5BD54B1F" w:rsidR="004F33EA" w:rsidRPr="003A57B1" w:rsidRDefault="004F33EA" w:rsidP="00C83785">
      <w:pPr>
        <w:pStyle w:val="ListParagraph"/>
        <w:numPr>
          <w:ilvl w:val="0"/>
          <w:numId w:val="7"/>
        </w:numPr>
        <w:rPr>
          <w:i/>
          <w:color w:val="0000FF"/>
          <w:szCs w:val="22"/>
        </w:rPr>
      </w:pPr>
      <w:r w:rsidRPr="003A57B1">
        <w:rPr>
          <w:b/>
          <w:i/>
          <w:color w:val="0000FF"/>
          <w:szCs w:val="22"/>
        </w:rPr>
        <w:t>Aggregation:</w:t>
      </w:r>
      <w:r w:rsidRPr="003A57B1">
        <w:rPr>
          <w:i/>
          <w:color w:val="0000FF"/>
          <w:szCs w:val="22"/>
        </w:rPr>
        <w:t xml:space="preserve"> </w:t>
      </w:r>
      <w:r w:rsidR="002F0202" w:rsidRPr="003A57B1">
        <w:rPr>
          <w:i/>
          <w:color w:val="0000FF"/>
          <w:szCs w:val="22"/>
        </w:rPr>
        <w:t xml:space="preserve">One of the side effects of </w:t>
      </w:r>
      <w:r w:rsidR="002F0202" w:rsidRPr="00C137C5">
        <w:rPr>
          <w:b/>
          <w:i/>
          <w:color w:val="0000FF"/>
          <w:szCs w:val="22"/>
        </w:rPr>
        <w:t>Web 2.0</w:t>
      </w:r>
      <w:r w:rsidR="003619DC" w:rsidRPr="003A57B1">
        <w:rPr>
          <w:i/>
          <w:color w:val="0000FF"/>
          <w:szCs w:val="22"/>
        </w:rPr>
        <w:t xml:space="preserve"> </w:t>
      </w:r>
      <w:r w:rsidR="002F0202" w:rsidRPr="003A57B1">
        <w:rPr>
          <w:i/>
          <w:color w:val="0000FF"/>
          <w:szCs w:val="22"/>
        </w:rPr>
        <w:t xml:space="preserve">is the large number </w:t>
      </w:r>
      <w:r w:rsidR="003619DC" w:rsidRPr="003A57B1">
        <w:rPr>
          <w:i/>
          <w:color w:val="0000FF"/>
          <w:szCs w:val="22"/>
        </w:rPr>
        <w:t xml:space="preserve">of services and tools available. Users spend a lot of time trying </w:t>
      </w:r>
      <w:r w:rsidR="002F0202" w:rsidRPr="003A57B1">
        <w:rPr>
          <w:i/>
          <w:color w:val="0000FF"/>
          <w:szCs w:val="22"/>
        </w:rPr>
        <w:t xml:space="preserve">new </w:t>
      </w:r>
      <w:r w:rsidR="00B0116D">
        <w:rPr>
          <w:i/>
          <w:color w:val="0000FF"/>
          <w:szCs w:val="22"/>
        </w:rPr>
        <w:t>services</w:t>
      </w:r>
      <w:r w:rsidR="003619DC" w:rsidRPr="003A57B1">
        <w:rPr>
          <w:i/>
          <w:color w:val="0000FF"/>
          <w:szCs w:val="22"/>
        </w:rPr>
        <w:t>, creating</w:t>
      </w:r>
      <w:r w:rsidR="002F0202" w:rsidRPr="003A57B1">
        <w:rPr>
          <w:i/>
          <w:color w:val="0000FF"/>
          <w:szCs w:val="22"/>
        </w:rPr>
        <w:t xml:space="preserve"> accounts, profiles, user names and passwords, and add</w:t>
      </w:r>
      <w:r w:rsidR="003619DC" w:rsidRPr="003A57B1">
        <w:rPr>
          <w:i/>
          <w:color w:val="0000FF"/>
          <w:szCs w:val="22"/>
        </w:rPr>
        <w:t>ing them to their</w:t>
      </w:r>
      <w:r w:rsidR="002F0202" w:rsidRPr="003A57B1">
        <w:rPr>
          <w:i/>
          <w:color w:val="0000FF"/>
          <w:szCs w:val="22"/>
        </w:rPr>
        <w:t xml:space="preserve"> growing and dynamic </w:t>
      </w:r>
      <w:r w:rsidR="002F0202" w:rsidRPr="00513D09">
        <w:rPr>
          <w:b/>
          <w:i/>
          <w:color w:val="0000FF"/>
          <w:szCs w:val="22"/>
        </w:rPr>
        <w:t>digital identity.</w:t>
      </w:r>
      <w:r w:rsidR="002F0202" w:rsidRPr="003A57B1">
        <w:rPr>
          <w:i/>
          <w:color w:val="0000FF"/>
          <w:szCs w:val="22"/>
        </w:rPr>
        <w:t xml:space="preserve"> This situation can </w:t>
      </w:r>
      <w:r w:rsidR="00475F96" w:rsidRPr="003A57B1">
        <w:rPr>
          <w:i/>
          <w:color w:val="0000FF"/>
          <w:szCs w:val="22"/>
        </w:rPr>
        <w:t>create disorder,</w:t>
      </w:r>
      <w:r w:rsidR="002F0202" w:rsidRPr="003A57B1">
        <w:rPr>
          <w:i/>
          <w:color w:val="0000FF"/>
          <w:szCs w:val="22"/>
        </w:rPr>
        <w:t xml:space="preserve"> confusion</w:t>
      </w:r>
      <w:r w:rsidR="00475F96" w:rsidRPr="003A57B1">
        <w:rPr>
          <w:i/>
          <w:color w:val="0000FF"/>
          <w:szCs w:val="22"/>
        </w:rPr>
        <w:t xml:space="preserve"> and distraction</w:t>
      </w:r>
      <w:r w:rsidR="004620CD">
        <w:rPr>
          <w:i/>
          <w:color w:val="0000FF"/>
          <w:szCs w:val="22"/>
        </w:rPr>
        <w:t xml:space="preserve"> for average learner</w:t>
      </w:r>
      <w:r w:rsidR="002F0202" w:rsidRPr="003A57B1">
        <w:rPr>
          <w:i/>
          <w:color w:val="0000FF"/>
          <w:szCs w:val="22"/>
        </w:rPr>
        <w:t xml:space="preserve">. </w:t>
      </w:r>
      <w:r w:rsidR="004620CD">
        <w:rPr>
          <w:i/>
          <w:color w:val="0000FF"/>
          <w:szCs w:val="22"/>
        </w:rPr>
        <w:t xml:space="preserve">To work around these constrains, </w:t>
      </w:r>
      <w:proofErr w:type="spellStart"/>
      <w:r w:rsidR="00F12126" w:rsidRPr="003A57B1">
        <w:rPr>
          <w:i/>
          <w:color w:val="0000FF"/>
          <w:szCs w:val="22"/>
        </w:rPr>
        <w:t>Attwell</w:t>
      </w:r>
      <w:proofErr w:type="spellEnd"/>
      <w:r w:rsidR="00F12126" w:rsidRPr="003A57B1">
        <w:rPr>
          <w:i/>
          <w:color w:val="0000FF"/>
          <w:szCs w:val="22"/>
        </w:rPr>
        <w:t xml:space="preserve"> (2007)</w:t>
      </w:r>
      <w:r w:rsidR="004620CD">
        <w:rPr>
          <w:i/>
          <w:color w:val="0000FF"/>
          <w:szCs w:val="22"/>
        </w:rPr>
        <w:t xml:space="preserve"> suggested </w:t>
      </w:r>
      <w:r w:rsidR="00F12126" w:rsidRPr="003A57B1">
        <w:rPr>
          <w:i/>
          <w:color w:val="0000FF"/>
          <w:szCs w:val="22"/>
        </w:rPr>
        <w:t xml:space="preserve">a </w:t>
      </w:r>
      <w:r w:rsidR="003A57B1" w:rsidRPr="003A57B1">
        <w:rPr>
          <w:i/>
          <w:color w:val="0000FF"/>
          <w:szCs w:val="22"/>
        </w:rPr>
        <w:t>PLE</w:t>
      </w:r>
      <w:r w:rsidR="004620CD">
        <w:rPr>
          <w:i/>
          <w:color w:val="0000FF"/>
          <w:szCs w:val="22"/>
        </w:rPr>
        <w:t xml:space="preserve"> should provide framework and tools to facilitate the use and aggregation of </w:t>
      </w:r>
      <w:r w:rsidR="00F12126" w:rsidRPr="003A57B1">
        <w:rPr>
          <w:i/>
          <w:color w:val="0000FF"/>
          <w:szCs w:val="22"/>
        </w:rPr>
        <w:t xml:space="preserve">different services. </w:t>
      </w:r>
      <w:r w:rsidR="003A57B1" w:rsidRPr="003A57B1">
        <w:rPr>
          <w:i/>
          <w:color w:val="0000FF"/>
          <w:szCs w:val="22"/>
        </w:rPr>
        <w:t>The PLEs</w:t>
      </w:r>
      <w:r w:rsidR="00475F96" w:rsidRPr="003A57B1">
        <w:rPr>
          <w:i/>
          <w:color w:val="0000FF"/>
          <w:szCs w:val="22"/>
        </w:rPr>
        <w:t xml:space="preserve"> can help users to concentrate and manage</w:t>
      </w:r>
      <w:r w:rsidR="002F0202" w:rsidRPr="003A57B1">
        <w:rPr>
          <w:i/>
          <w:color w:val="0000FF"/>
          <w:szCs w:val="22"/>
        </w:rPr>
        <w:t xml:space="preserve"> all services from a single point</w:t>
      </w:r>
      <w:r w:rsidR="005B7C95" w:rsidRPr="003A57B1">
        <w:rPr>
          <w:i/>
          <w:color w:val="0000FF"/>
          <w:szCs w:val="22"/>
        </w:rPr>
        <w:t xml:space="preserve">. </w:t>
      </w:r>
      <w:r w:rsidR="003A57B1" w:rsidRPr="003A57B1">
        <w:rPr>
          <w:i/>
          <w:color w:val="0000FF"/>
          <w:szCs w:val="22"/>
        </w:rPr>
        <w:t xml:space="preserve">Technically, </w:t>
      </w:r>
      <w:r w:rsidR="00861ABF">
        <w:rPr>
          <w:i/>
          <w:color w:val="0000FF"/>
          <w:szCs w:val="22"/>
        </w:rPr>
        <w:t>the PLEs</w:t>
      </w:r>
      <w:r w:rsidR="00C60775">
        <w:rPr>
          <w:i/>
          <w:color w:val="0000FF"/>
          <w:szCs w:val="22"/>
        </w:rPr>
        <w:t xml:space="preserve"> should act</w:t>
      </w:r>
      <w:r w:rsidR="003A57B1" w:rsidRPr="003A57B1">
        <w:rPr>
          <w:i/>
          <w:color w:val="0000FF"/>
          <w:szCs w:val="22"/>
        </w:rPr>
        <w:t xml:space="preserve"> </w:t>
      </w:r>
      <w:r w:rsidR="00C60775">
        <w:rPr>
          <w:i/>
          <w:color w:val="0000FF"/>
          <w:szCs w:val="22"/>
        </w:rPr>
        <w:t xml:space="preserve">as </w:t>
      </w:r>
      <w:r w:rsidR="003A57B1" w:rsidRPr="003A57B1">
        <w:rPr>
          <w:i/>
          <w:color w:val="0000FF"/>
          <w:szCs w:val="22"/>
        </w:rPr>
        <w:t xml:space="preserve">a </w:t>
      </w:r>
      <w:r w:rsidRPr="003A57B1">
        <w:rPr>
          <w:i/>
          <w:color w:val="0000FF"/>
          <w:szCs w:val="22"/>
        </w:rPr>
        <w:t>hub</w:t>
      </w:r>
      <w:r w:rsidR="003A57B1" w:rsidRPr="003A57B1">
        <w:rPr>
          <w:i/>
          <w:color w:val="0000FF"/>
          <w:szCs w:val="22"/>
        </w:rPr>
        <w:t xml:space="preserve"> of content</w:t>
      </w:r>
      <w:r w:rsidRPr="003A57B1">
        <w:rPr>
          <w:i/>
          <w:color w:val="0000FF"/>
          <w:szCs w:val="22"/>
        </w:rPr>
        <w:t xml:space="preserve"> related to the learning experience of a single person</w:t>
      </w:r>
      <w:r w:rsidR="005B7C95" w:rsidRPr="003A57B1">
        <w:rPr>
          <w:i/>
          <w:color w:val="0000FF"/>
          <w:szCs w:val="22"/>
        </w:rPr>
        <w:t>.</w:t>
      </w:r>
      <w:r w:rsidR="00C60775">
        <w:rPr>
          <w:i/>
          <w:color w:val="0000FF"/>
          <w:szCs w:val="22"/>
        </w:rPr>
        <w:t xml:space="preserve"> A good metaphor of a PLE as an aggregator: </w:t>
      </w:r>
      <w:r w:rsidR="003A57B1" w:rsidRPr="006A12C5">
        <w:rPr>
          <w:b/>
          <w:i/>
          <w:color w:val="0000FF"/>
          <w:szCs w:val="22"/>
        </w:rPr>
        <w:t>‘online learning desk’</w:t>
      </w:r>
      <w:r w:rsidR="003A57B1" w:rsidRPr="00B0116D">
        <w:rPr>
          <w:i/>
          <w:color w:val="0000FF"/>
          <w:szCs w:val="22"/>
        </w:rPr>
        <w:t>.</w:t>
      </w:r>
      <w:r w:rsidR="00F12126" w:rsidRPr="00B0116D">
        <w:rPr>
          <w:i/>
          <w:color w:val="0000FF"/>
          <w:szCs w:val="22"/>
        </w:rPr>
        <w:t xml:space="preserve"> </w:t>
      </w:r>
      <w:r w:rsidR="00F12126" w:rsidRPr="003A57B1">
        <w:rPr>
          <w:i/>
          <w:color w:val="0000FF"/>
          <w:szCs w:val="22"/>
        </w:rPr>
        <w:fldChar w:fldCharType="begin" w:fldLock="1"/>
      </w:r>
      <w:r w:rsidR="00912D0D">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F12126" w:rsidRPr="003A57B1">
        <w:rPr>
          <w:i/>
          <w:color w:val="0000FF"/>
          <w:szCs w:val="22"/>
        </w:rPr>
        <w:fldChar w:fldCharType="separate"/>
      </w:r>
      <w:r w:rsidR="00F12126" w:rsidRPr="003A57B1">
        <w:rPr>
          <w:noProof/>
          <w:color w:val="0000FF"/>
          <w:szCs w:val="22"/>
        </w:rPr>
        <w:t>(Attwell 2007)</w:t>
      </w:r>
      <w:r w:rsidR="00F12126" w:rsidRPr="003A57B1">
        <w:rPr>
          <w:i/>
          <w:color w:val="0000FF"/>
          <w:szCs w:val="22"/>
        </w:rPr>
        <w:fldChar w:fldCharType="end"/>
      </w:r>
      <w:r w:rsidRPr="003A57B1">
        <w:rPr>
          <w:i/>
          <w:color w:val="0000FF"/>
          <w:szCs w:val="22"/>
        </w:rPr>
        <w:t xml:space="preserve"> </w:t>
      </w:r>
    </w:p>
    <w:p w14:paraId="77540FEC" w14:textId="6395C177" w:rsidR="00F1249D" w:rsidRPr="00F1249D" w:rsidRDefault="001B4B1D" w:rsidP="00C83785">
      <w:pPr>
        <w:pStyle w:val="ListParagraph"/>
        <w:numPr>
          <w:ilvl w:val="0"/>
          <w:numId w:val="7"/>
        </w:numPr>
        <w:spacing w:after="0"/>
        <w:divId w:val="849956341"/>
        <w:rPr>
          <w:b/>
          <w:i/>
          <w:color w:val="0000FF"/>
          <w:szCs w:val="22"/>
        </w:rPr>
      </w:pPr>
      <w:r w:rsidRPr="005D6310">
        <w:rPr>
          <w:b/>
          <w:i/>
          <w:color w:val="0000FF"/>
          <w:szCs w:val="22"/>
        </w:rPr>
        <w:t xml:space="preserve">Space: </w:t>
      </w:r>
      <w:r w:rsidR="00AE4530">
        <w:rPr>
          <w:i/>
          <w:color w:val="0000FF"/>
          <w:szCs w:val="22"/>
        </w:rPr>
        <w:t>As</w:t>
      </w:r>
      <w:r w:rsidR="00AE4530" w:rsidRPr="00AE4530">
        <w:rPr>
          <w:i/>
          <w:color w:val="0000FF"/>
          <w:szCs w:val="22"/>
        </w:rPr>
        <w:t xml:space="preserve"> we move into a world where information</w:t>
      </w:r>
      <w:r w:rsidR="00AE4530" w:rsidRPr="006867F2">
        <w:rPr>
          <w:i/>
          <w:color w:val="0000FF"/>
          <w:szCs w:val="22"/>
        </w:rPr>
        <w:t xml:space="preserve"> is fragmented and dispersed in multiple spaces</w:t>
      </w:r>
      <w:r w:rsidR="006867F2">
        <w:rPr>
          <w:i/>
          <w:color w:val="0000FF"/>
          <w:szCs w:val="22"/>
        </w:rPr>
        <w:t xml:space="preserve"> </w:t>
      </w:r>
      <w:r w:rsidR="006867F2" w:rsidRPr="006867F2">
        <w:rPr>
          <w:b/>
          <w:i/>
          <w:color w:val="0000FF"/>
          <w:szCs w:val="22"/>
        </w:rPr>
        <w:t>(</w:t>
      </w:r>
      <w:r w:rsidR="00C24175">
        <w:rPr>
          <w:b/>
          <w:i/>
          <w:color w:val="0000FF"/>
          <w:szCs w:val="22"/>
        </w:rPr>
        <w:t xml:space="preserve">i.e. </w:t>
      </w:r>
      <w:r w:rsidR="006867F2" w:rsidRPr="006867F2">
        <w:rPr>
          <w:b/>
          <w:i/>
          <w:color w:val="0000FF"/>
          <w:szCs w:val="22"/>
        </w:rPr>
        <w:t>decentralized</w:t>
      </w:r>
      <w:r w:rsidR="00C24175">
        <w:rPr>
          <w:b/>
          <w:i/>
          <w:color w:val="0000FF"/>
          <w:szCs w:val="22"/>
        </w:rPr>
        <w:t xml:space="preserve"> information</w:t>
      </w:r>
      <w:r w:rsidR="006867F2" w:rsidRPr="006867F2">
        <w:rPr>
          <w:b/>
          <w:i/>
          <w:color w:val="0000FF"/>
          <w:szCs w:val="22"/>
        </w:rPr>
        <w:t>)</w:t>
      </w:r>
      <w:r w:rsidR="00AE4530" w:rsidRPr="006867F2">
        <w:rPr>
          <w:b/>
          <w:i/>
          <w:color w:val="0000FF"/>
          <w:szCs w:val="22"/>
        </w:rPr>
        <w:t xml:space="preserve"> </w:t>
      </w:r>
      <w:r w:rsidR="00AE4530">
        <w:rPr>
          <w:i/>
          <w:color w:val="0000FF"/>
          <w:szCs w:val="22"/>
        </w:rPr>
        <w:t>and</w:t>
      </w:r>
      <w:r w:rsidR="00AE4530" w:rsidRPr="00AE4530">
        <w:rPr>
          <w:i/>
          <w:color w:val="0000FF"/>
          <w:szCs w:val="22"/>
        </w:rPr>
        <w:t xml:space="preserve"> formats </w:t>
      </w:r>
      <w:r w:rsidR="00AE4530">
        <w:rPr>
          <w:i/>
          <w:color w:val="0000FF"/>
          <w:szCs w:val="22"/>
        </w:rPr>
        <w:t xml:space="preserve">shaped </w:t>
      </w:r>
      <w:r w:rsidR="003A07B3">
        <w:rPr>
          <w:i/>
          <w:color w:val="0000FF"/>
          <w:szCs w:val="22"/>
        </w:rPr>
        <w:t>by the</w:t>
      </w:r>
      <w:r w:rsidR="00F61287">
        <w:rPr>
          <w:i/>
          <w:color w:val="0000FF"/>
          <w:szCs w:val="22"/>
        </w:rPr>
        <w:t xml:space="preserve"> technology </w:t>
      </w:r>
      <w:r w:rsidR="00DE654D">
        <w:rPr>
          <w:i/>
          <w:color w:val="0000FF"/>
          <w:szCs w:val="22"/>
        </w:rPr>
        <w:t xml:space="preserve">and, </w:t>
      </w:r>
      <w:r w:rsidR="00DE654D" w:rsidRPr="00882B7D">
        <w:rPr>
          <w:i/>
          <w:color w:val="0000FF"/>
          <w:szCs w:val="22"/>
        </w:rPr>
        <w:t>“…</w:t>
      </w:r>
      <w:r w:rsidRPr="00882B7D">
        <w:rPr>
          <w:i/>
          <w:color w:val="0000FF"/>
          <w:szCs w:val="22"/>
        </w:rPr>
        <w:t>learning will take place in different contexts and situations and will not be provided by a single learning provider”</w:t>
      </w:r>
      <w:r w:rsidRPr="005D6310">
        <w:rPr>
          <w:b/>
          <w:i/>
          <w:color w:val="0000FF"/>
          <w:szCs w:val="22"/>
        </w:rPr>
        <w:t xml:space="preserve"> </w:t>
      </w:r>
      <w:r w:rsidR="00BD2010" w:rsidRPr="005D6310">
        <w:rPr>
          <w:b/>
          <w:i/>
          <w:color w:val="0000FF"/>
          <w:szCs w:val="22"/>
        </w:rPr>
        <w:fldChar w:fldCharType="begin" w:fldLock="1"/>
      </w:r>
      <w:r w:rsidR="00912D0D">
        <w:rPr>
          <w:b/>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BD2010" w:rsidRPr="005D6310">
        <w:rPr>
          <w:b/>
          <w:i/>
          <w:color w:val="0000FF"/>
          <w:szCs w:val="22"/>
        </w:rPr>
        <w:fldChar w:fldCharType="separate"/>
      </w:r>
      <w:r w:rsidR="00FB409B" w:rsidRPr="005D6310">
        <w:rPr>
          <w:noProof/>
          <w:color w:val="0000FF"/>
          <w:szCs w:val="22"/>
        </w:rPr>
        <w:t>(Attwell 2007)</w:t>
      </w:r>
      <w:r w:rsidR="00BD2010" w:rsidRPr="005D6310">
        <w:rPr>
          <w:b/>
          <w:i/>
          <w:color w:val="0000FF"/>
          <w:szCs w:val="22"/>
        </w:rPr>
        <w:fldChar w:fldCharType="end"/>
      </w:r>
      <w:r w:rsidR="00DE654D">
        <w:rPr>
          <w:b/>
          <w:i/>
          <w:color w:val="0000FF"/>
          <w:szCs w:val="22"/>
        </w:rPr>
        <w:t xml:space="preserve">, </w:t>
      </w:r>
      <w:r w:rsidR="00882B7D">
        <w:rPr>
          <w:i/>
          <w:color w:val="0000FF"/>
          <w:szCs w:val="22"/>
        </w:rPr>
        <w:t xml:space="preserve">the PLE is an important concept that can help individuals </w:t>
      </w:r>
      <w:r w:rsidR="00DE654D" w:rsidRPr="00AE4530">
        <w:rPr>
          <w:i/>
          <w:color w:val="0000FF"/>
          <w:szCs w:val="22"/>
        </w:rPr>
        <w:t>to l</w:t>
      </w:r>
      <w:r w:rsidR="00DE654D">
        <w:rPr>
          <w:i/>
          <w:color w:val="0000FF"/>
          <w:szCs w:val="22"/>
        </w:rPr>
        <w:t>earn efficiently</w:t>
      </w:r>
      <w:r w:rsidR="00882B7D">
        <w:rPr>
          <w:i/>
          <w:color w:val="0000FF"/>
          <w:szCs w:val="22"/>
        </w:rPr>
        <w:t>.</w:t>
      </w:r>
    </w:p>
    <w:p w14:paraId="6DD325B6" w14:textId="3B5FFC55" w:rsidR="000E71FC" w:rsidRPr="00F1249D" w:rsidRDefault="00B578B4" w:rsidP="00C83785">
      <w:pPr>
        <w:pStyle w:val="ListParagraph"/>
        <w:numPr>
          <w:ilvl w:val="0"/>
          <w:numId w:val="7"/>
        </w:numPr>
        <w:spacing w:after="0"/>
        <w:divId w:val="849956341"/>
        <w:rPr>
          <w:i/>
          <w:color w:val="0000FF"/>
          <w:szCs w:val="22"/>
        </w:rPr>
      </w:pPr>
      <w:r w:rsidRPr="00F1249D">
        <w:rPr>
          <w:b/>
          <w:i/>
          <w:color w:val="0000FF"/>
          <w:szCs w:val="22"/>
        </w:rPr>
        <w:t>Flow:</w:t>
      </w:r>
      <w:r w:rsidR="003F0F18" w:rsidRPr="00F1249D">
        <w:rPr>
          <w:b/>
          <w:i/>
          <w:color w:val="0000FF"/>
          <w:szCs w:val="22"/>
        </w:rPr>
        <w:t xml:space="preserve"> </w:t>
      </w:r>
      <w:r w:rsidR="006E5240">
        <w:rPr>
          <w:i/>
          <w:color w:val="0000FF"/>
          <w:szCs w:val="22"/>
        </w:rPr>
        <w:t xml:space="preserve">As </w:t>
      </w:r>
      <w:r w:rsidR="003F0F18" w:rsidRPr="00F1249D">
        <w:rPr>
          <w:i/>
          <w:color w:val="0000FF"/>
          <w:szCs w:val="22"/>
        </w:rPr>
        <w:t>the ind</w:t>
      </w:r>
      <w:r w:rsidR="006E5240">
        <w:rPr>
          <w:i/>
          <w:color w:val="0000FF"/>
          <w:szCs w:val="22"/>
        </w:rPr>
        <w:t>ividual become</w:t>
      </w:r>
      <w:r w:rsidR="003F0F18" w:rsidRPr="00F1249D">
        <w:rPr>
          <w:i/>
          <w:color w:val="0000FF"/>
          <w:szCs w:val="22"/>
        </w:rPr>
        <w:t xml:space="preserve"> the centre of the </w:t>
      </w:r>
      <w:r w:rsidR="003B0681" w:rsidRPr="00F1249D">
        <w:rPr>
          <w:i/>
          <w:color w:val="0000FF"/>
          <w:szCs w:val="22"/>
        </w:rPr>
        <w:t>PLE</w:t>
      </w:r>
      <w:r w:rsidR="003F0F18" w:rsidRPr="00F1249D">
        <w:rPr>
          <w:i/>
          <w:color w:val="0000FF"/>
          <w:szCs w:val="22"/>
        </w:rPr>
        <w:t xml:space="preserve">, he/she can </w:t>
      </w:r>
      <w:r w:rsidR="00A42AC5" w:rsidRPr="00F1249D">
        <w:rPr>
          <w:i/>
          <w:color w:val="0000FF"/>
          <w:szCs w:val="22"/>
        </w:rPr>
        <w:t>personaliz</w:t>
      </w:r>
      <w:r w:rsidR="003F0F18" w:rsidRPr="00F1249D">
        <w:rPr>
          <w:i/>
          <w:color w:val="0000FF"/>
          <w:szCs w:val="22"/>
        </w:rPr>
        <w:t>e its</w:t>
      </w:r>
      <w:r w:rsidR="00A42AC5" w:rsidRPr="00F1249D">
        <w:rPr>
          <w:i/>
          <w:color w:val="0000FF"/>
          <w:szCs w:val="22"/>
        </w:rPr>
        <w:t xml:space="preserve"> own learning environment </w:t>
      </w:r>
      <w:r w:rsidR="008314FF">
        <w:rPr>
          <w:i/>
          <w:color w:val="0000FF"/>
          <w:szCs w:val="22"/>
        </w:rPr>
        <w:t>reflecting</w:t>
      </w:r>
      <w:r w:rsidR="00A42AC5" w:rsidRPr="00F1249D">
        <w:rPr>
          <w:i/>
          <w:color w:val="0000FF"/>
          <w:szCs w:val="22"/>
        </w:rPr>
        <w:t xml:space="preserve"> </w:t>
      </w:r>
      <w:r w:rsidR="003F0F18" w:rsidRPr="00F1249D">
        <w:rPr>
          <w:i/>
          <w:color w:val="0000FF"/>
          <w:szCs w:val="22"/>
        </w:rPr>
        <w:t>his/her</w:t>
      </w:r>
      <w:r w:rsidR="00A42AC5" w:rsidRPr="00F1249D">
        <w:rPr>
          <w:i/>
          <w:color w:val="0000FF"/>
          <w:szCs w:val="22"/>
        </w:rPr>
        <w:t xml:space="preserve"> learning moods, styles (visual, auditory or kinaesthetic) </w:t>
      </w:r>
      <w:r w:rsidR="003F0F18" w:rsidRPr="00F1249D">
        <w:rPr>
          <w:i/>
          <w:color w:val="0000FF"/>
          <w:szCs w:val="22"/>
        </w:rPr>
        <w:t xml:space="preserve">and learning </w:t>
      </w:r>
      <w:r w:rsidR="00A42AC5" w:rsidRPr="00F1249D">
        <w:rPr>
          <w:i/>
          <w:color w:val="0000FF"/>
          <w:szCs w:val="22"/>
        </w:rPr>
        <w:t>experiences</w:t>
      </w:r>
      <w:r w:rsidR="003F0F18" w:rsidRPr="00F1249D">
        <w:rPr>
          <w:i/>
          <w:color w:val="0000FF"/>
          <w:szCs w:val="22"/>
        </w:rPr>
        <w:t>.</w:t>
      </w:r>
      <w:r w:rsidR="003B0681" w:rsidRPr="00F1249D">
        <w:rPr>
          <w:i/>
          <w:color w:val="0000FF"/>
          <w:szCs w:val="22"/>
        </w:rPr>
        <w:t xml:space="preserve"> </w:t>
      </w:r>
      <w:r w:rsidR="00356C6C" w:rsidRPr="00F1249D">
        <w:rPr>
          <w:i/>
          <w:color w:val="0000FF"/>
          <w:szCs w:val="22"/>
        </w:rPr>
        <w:t>Indeed, these intrinsic</w:t>
      </w:r>
      <w:r w:rsidR="000E71FC" w:rsidRPr="00F1249D">
        <w:rPr>
          <w:i/>
          <w:color w:val="0000FF"/>
          <w:szCs w:val="22"/>
        </w:rPr>
        <w:t xml:space="preserve"> interactions </w:t>
      </w:r>
      <w:r w:rsidR="003B0681" w:rsidRPr="00F1249D">
        <w:rPr>
          <w:i/>
          <w:color w:val="0000FF"/>
          <w:szCs w:val="22"/>
        </w:rPr>
        <w:t xml:space="preserve">around </w:t>
      </w:r>
      <w:r w:rsidR="000E71FC" w:rsidRPr="00F1249D">
        <w:rPr>
          <w:i/>
          <w:color w:val="0000FF"/>
          <w:szCs w:val="22"/>
        </w:rPr>
        <w:t xml:space="preserve">his/her own </w:t>
      </w:r>
      <w:r w:rsidR="003B0681" w:rsidRPr="00F1249D">
        <w:rPr>
          <w:i/>
          <w:color w:val="0000FF"/>
          <w:szCs w:val="22"/>
        </w:rPr>
        <w:t>learning events</w:t>
      </w:r>
      <w:r w:rsidR="000E71FC" w:rsidRPr="00F1249D">
        <w:rPr>
          <w:i/>
          <w:color w:val="0000FF"/>
          <w:szCs w:val="22"/>
        </w:rPr>
        <w:t xml:space="preserve"> can facilitate</w:t>
      </w:r>
      <w:r w:rsidR="008E20EB" w:rsidRPr="00F1249D">
        <w:rPr>
          <w:i/>
          <w:color w:val="0000FF"/>
          <w:szCs w:val="22"/>
        </w:rPr>
        <w:t xml:space="preserve"> </w:t>
      </w:r>
      <w:r w:rsidR="001D68BA">
        <w:rPr>
          <w:i/>
          <w:color w:val="0000FF"/>
          <w:szCs w:val="22"/>
        </w:rPr>
        <w:t xml:space="preserve">the </w:t>
      </w:r>
      <w:r w:rsidR="001D68BA" w:rsidRPr="001D68BA">
        <w:rPr>
          <w:b/>
          <w:i/>
          <w:color w:val="0000FF"/>
          <w:szCs w:val="22"/>
        </w:rPr>
        <w:t>embodiment</w:t>
      </w:r>
      <w:r w:rsidR="001D68BA">
        <w:rPr>
          <w:b/>
          <w:i/>
          <w:color w:val="0000FF"/>
          <w:szCs w:val="22"/>
        </w:rPr>
        <w:t xml:space="preserve"> </w:t>
      </w:r>
      <w:r w:rsidR="001D68BA" w:rsidRPr="001D68BA">
        <w:rPr>
          <w:i/>
          <w:color w:val="0000FF"/>
          <w:szCs w:val="22"/>
        </w:rPr>
        <w:t>of</w:t>
      </w:r>
      <w:r w:rsidR="000E71FC" w:rsidRPr="00F1249D">
        <w:rPr>
          <w:i/>
          <w:color w:val="0000FF"/>
          <w:szCs w:val="22"/>
        </w:rPr>
        <w:t xml:space="preserve"> "the holistic experience that people feel when they act with total involvement</w:t>
      </w:r>
      <w:r w:rsidR="008E20EB" w:rsidRPr="00F1249D">
        <w:rPr>
          <w:i/>
          <w:color w:val="0000FF"/>
          <w:szCs w:val="22"/>
        </w:rPr>
        <w:t xml:space="preserve"> – as </w:t>
      </w:r>
      <w:r w:rsidR="00F1249D" w:rsidRPr="00F1249D">
        <w:rPr>
          <w:i/>
          <w:color w:val="0000FF"/>
          <w:szCs w:val="22"/>
        </w:rPr>
        <w:t>flow</w:t>
      </w:r>
      <w:r w:rsidR="000E71FC" w:rsidRPr="00F1249D">
        <w:rPr>
          <w:i/>
          <w:color w:val="0000FF"/>
          <w:szCs w:val="22"/>
        </w:rPr>
        <w:t>"</w:t>
      </w:r>
      <w:r w:rsidR="00F1249D" w:rsidRPr="00F1249D">
        <w:rPr>
          <w:i/>
          <w:color w:val="0000FF"/>
          <w:szCs w:val="22"/>
        </w:rPr>
        <w:t xml:space="preserve"> </w:t>
      </w:r>
      <w:r w:rsidR="00F1249D" w:rsidRPr="00F1249D">
        <w:rPr>
          <w:i/>
          <w:color w:val="0000FF"/>
          <w:szCs w:val="22"/>
        </w:rPr>
        <w:fldChar w:fldCharType="begin" w:fldLock="1"/>
      </w:r>
      <w:r w:rsidR="00912D0D">
        <w:rPr>
          <w:i/>
          <w:color w:val="0000FF"/>
          <w:szCs w:val="22"/>
        </w:rPr>
        <w:instrText>ADDIN CSL_CITATION { "citationItems" : [ { "id" : "ITEM-1", "itemData" : { "ISBN" : "0787951404", "abstract" : "Beyond Boredom and Anxiety offers a timeless introduction to the concept of flow and the scientific basis behind it-all through the work of one of the field's great scientists, Mihaly Csikzentmihalyi. Through real-life examples, discover how enjoyable activities provide a common experience-a satisfying, often exhilarating, feeling of creative accomplishment and heightened functioning-and under what conditions 'serious' work can also provide this intrinsic enjoyment.", "author" : [ { "dropping-particle" : "", "family" : "Csikszentmihalyi", "given" : "Mihaly", "non-dropping-particle" : "", "parse-names" : false, "suffix" : "" } ], "edition" : "First Edit", "id" : "ITEM-1", "issued" : { "date-parts" : [ [ "1975" ] ] }, "page" : "36", "publisher" : "Jossey-Bass", "publisher-place" : "San Francisco", "title" : "Beyond Boredom and Anxiety", "type" : "book" }, "uris" : [ "http://www.mendeley.com/documents/?uuid=e5c594e5-1865-4c98-a859-0d14f2f75387" ] } ], "mendeley" : { "previouslyFormattedCitation" : "(Csikszentmihalyi 1975)" }, "properties" : { "noteIndex" : 0 }, "schema" : "https://github.com/citation-style-language/schema/raw/master/csl-citation.json" }</w:instrText>
      </w:r>
      <w:r w:rsidR="00F1249D" w:rsidRPr="00F1249D">
        <w:rPr>
          <w:i/>
          <w:color w:val="0000FF"/>
          <w:szCs w:val="22"/>
        </w:rPr>
        <w:fldChar w:fldCharType="separate"/>
      </w:r>
      <w:r w:rsidR="00F1249D" w:rsidRPr="00F1249D">
        <w:rPr>
          <w:i/>
          <w:noProof/>
          <w:color w:val="0000FF"/>
          <w:szCs w:val="22"/>
        </w:rPr>
        <w:t>(Csikszentmihalyi 1975)</w:t>
      </w:r>
      <w:r w:rsidR="00F1249D" w:rsidRPr="00F1249D">
        <w:rPr>
          <w:i/>
          <w:color w:val="0000FF"/>
          <w:szCs w:val="22"/>
        </w:rPr>
        <w:fldChar w:fldCharType="end"/>
      </w:r>
      <w:r w:rsidR="00F1249D" w:rsidRPr="00F1249D">
        <w:rPr>
          <w:i/>
          <w:color w:val="0000FF"/>
          <w:szCs w:val="22"/>
        </w:rPr>
        <w:t>.</w:t>
      </w:r>
    </w:p>
    <w:p w14:paraId="5F995267" w14:textId="31846AE2" w:rsidR="00211E3B" w:rsidRDefault="00211E3B" w:rsidP="00C83785">
      <w:pPr>
        <w:pStyle w:val="ListParagraph"/>
        <w:numPr>
          <w:ilvl w:val="0"/>
          <w:numId w:val="7"/>
        </w:numPr>
        <w:spacing w:after="0"/>
        <w:divId w:val="849956341"/>
        <w:rPr>
          <w:i/>
          <w:color w:val="0000FF"/>
          <w:szCs w:val="22"/>
        </w:rPr>
      </w:pPr>
      <w:r w:rsidRPr="0006268B">
        <w:rPr>
          <w:b/>
          <w:i/>
          <w:color w:val="0000FF"/>
          <w:szCs w:val="22"/>
        </w:rPr>
        <w:t>Digital identity &amp; Identity:</w:t>
      </w:r>
      <w:r w:rsidR="006E5240" w:rsidRPr="0006268B">
        <w:rPr>
          <w:b/>
          <w:i/>
          <w:color w:val="0000FF"/>
          <w:szCs w:val="22"/>
        </w:rPr>
        <w:t xml:space="preserve"> </w:t>
      </w:r>
      <w:r w:rsidR="001B1945" w:rsidRPr="0006268B">
        <w:rPr>
          <w:i/>
          <w:color w:val="0000FF"/>
          <w:szCs w:val="22"/>
        </w:rPr>
        <w:t>W</w:t>
      </w:r>
      <w:r w:rsidR="00281D71" w:rsidRPr="0006268B">
        <w:rPr>
          <w:i/>
          <w:color w:val="0000FF"/>
          <w:szCs w:val="22"/>
        </w:rPr>
        <w:t xml:space="preserve">hile the </w:t>
      </w:r>
      <w:r w:rsidR="001B1945" w:rsidRPr="0006268B">
        <w:rPr>
          <w:i/>
          <w:color w:val="0000FF"/>
          <w:szCs w:val="22"/>
        </w:rPr>
        <w:t>individuals build, expand and manage</w:t>
      </w:r>
      <w:r w:rsidR="00281D71" w:rsidRPr="0006268B">
        <w:rPr>
          <w:i/>
          <w:color w:val="0000FF"/>
          <w:szCs w:val="22"/>
        </w:rPr>
        <w:t xml:space="preserve"> </w:t>
      </w:r>
      <w:r w:rsidR="001B1945" w:rsidRPr="0006268B">
        <w:rPr>
          <w:i/>
          <w:color w:val="0000FF"/>
          <w:szCs w:val="22"/>
        </w:rPr>
        <w:t>their</w:t>
      </w:r>
      <w:r w:rsidR="00281D71" w:rsidRPr="0006268B">
        <w:rPr>
          <w:i/>
          <w:color w:val="0000FF"/>
          <w:szCs w:val="22"/>
        </w:rPr>
        <w:t xml:space="preserve"> PLE</w:t>
      </w:r>
      <w:r w:rsidR="001B1945" w:rsidRPr="0006268B">
        <w:rPr>
          <w:i/>
          <w:color w:val="0000FF"/>
          <w:szCs w:val="22"/>
        </w:rPr>
        <w:t>s</w:t>
      </w:r>
      <w:r w:rsidR="00281D71" w:rsidRPr="0006268B">
        <w:rPr>
          <w:i/>
          <w:color w:val="0000FF"/>
          <w:szCs w:val="22"/>
        </w:rPr>
        <w:t xml:space="preserve">, </w:t>
      </w:r>
      <w:r w:rsidR="001B1945" w:rsidRPr="0006268B">
        <w:rPr>
          <w:i/>
          <w:color w:val="0000FF"/>
          <w:szCs w:val="22"/>
        </w:rPr>
        <w:t>they</w:t>
      </w:r>
      <w:r w:rsidR="00281D71" w:rsidRPr="0006268B">
        <w:rPr>
          <w:i/>
          <w:color w:val="0000FF"/>
          <w:szCs w:val="22"/>
        </w:rPr>
        <w:t xml:space="preserve"> </w:t>
      </w:r>
      <w:r w:rsidR="001B1945" w:rsidRPr="0006268B">
        <w:rPr>
          <w:i/>
          <w:color w:val="0000FF"/>
          <w:szCs w:val="22"/>
        </w:rPr>
        <w:t xml:space="preserve">also gain experience in </w:t>
      </w:r>
      <w:r w:rsidR="00281D71" w:rsidRPr="0006268B">
        <w:rPr>
          <w:i/>
          <w:color w:val="0000FF"/>
          <w:szCs w:val="22"/>
        </w:rPr>
        <w:t>develop</w:t>
      </w:r>
      <w:r w:rsidR="001B1945" w:rsidRPr="0006268B">
        <w:rPr>
          <w:i/>
          <w:color w:val="0000FF"/>
          <w:szCs w:val="22"/>
        </w:rPr>
        <w:t xml:space="preserve">ing </w:t>
      </w:r>
      <w:r w:rsidR="00281D71" w:rsidRPr="0006268B">
        <w:rPr>
          <w:i/>
          <w:color w:val="0000FF"/>
          <w:szCs w:val="22"/>
        </w:rPr>
        <w:t>their own personal and professional</w:t>
      </w:r>
      <w:r w:rsidR="001B1945" w:rsidRPr="0006268B">
        <w:rPr>
          <w:i/>
          <w:color w:val="0000FF"/>
          <w:szCs w:val="22"/>
        </w:rPr>
        <w:t xml:space="preserve"> identity</w:t>
      </w:r>
      <w:r w:rsidR="00940E81">
        <w:rPr>
          <w:i/>
          <w:color w:val="0000FF"/>
          <w:szCs w:val="22"/>
        </w:rPr>
        <w:t xml:space="preserve"> and also their </w:t>
      </w:r>
      <w:r w:rsidR="007C162B">
        <w:rPr>
          <w:b/>
          <w:i/>
          <w:color w:val="0000FF"/>
          <w:szCs w:val="22"/>
        </w:rPr>
        <w:t xml:space="preserve">personal </w:t>
      </w:r>
      <w:r w:rsidR="00940E81" w:rsidRPr="00940E81">
        <w:rPr>
          <w:b/>
          <w:i/>
          <w:color w:val="0000FF"/>
          <w:szCs w:val="22"/>
        </w:rPr>
        <w:t>portfolio</w:t>
      </w:r>
      <w:r w:rsidR="0006268B" w:rsidRPr="0006268B">
        <w:rPr>
          <w:i/>
          <w:color w:val="0000FF"/>
          <w:szCs w:val="22"/>
        </w:rPr>
        <w:t xml:space="preserve">. As they gain experience in a number of skills related to identity in the online environment, they </w:t>
      </w:r>
      <w:r w:rsidR="0006268B">
        <w:rPr>
          <w:i/>
          <w:color w:val="0000FF"/>
          <w:szCs w:val="22"/>
        </w:rPr>
        <w:t>also strengthen the</w:t>
      </w:r>
      <w:r w:rsidR="001B1945" w:rsidRPr="0006268B">
        <w:rPr>
          <w:i/>
          <w:color w:val="0000FF"/>
          <w:szCs w:val="22"/>
        </w:rPr>
        <w:t xml:space="preserve"> network </w:t>
      </w:r>
      <w:r w:rsidR="001B1945" w:rsidRPr="0006268B">
        <w:rPr>
          <w:i/>
          <w:color w:val="0000FF"/>
          <w:szCs w:val="22"/>
        </w:rPr>
        <w:lastRenderedPageBreak/>
        <w:t xml:space="preserve">that supports a large </w:t>
      </w:r>
      <w:r w:rsidR="001B1945" w:rsidRPr="00CF071C">
        <w:rPr>
          <w:i/>
          <w:color w:val="0000FF"/>
          <w:szCs w:val="22"/>
        </w:rPr>
        <w:t>part of their learning</w:t>
      </w:r>
      <w:r w:rsidR="0006268B" w:rsidRPr="00CF071C">
        <w:rPr>
          <w:i/>
          <w:color w:val="0000FF"/>
          <w:szCs w:val="22"/>
        </w:rPr>
        <w:t xml:space="preserve">. </w:t>
      </w:r>
      <w:r w:rsidR="00CF071C" w:rsidRPr="00CF071C">
        <w:rPr>
          <w:i/>
          <w:noProof/>
          <w:color w:val="0000FF"/>
          <w:szCs w:val="22"/>
        </w:rPr>
        <w:t xml:space="preserve">Dabbagh and Kitsantas (2012) afirm that </w:t>
      </w:r>
      <w:r w:rsidR="00CF071C" w:rsidRPr="00CF071C">
        <w:rPr>
          <w:i/>
          <w:color w:val="0000FF"/>
          <w:szCs w:val="22"/>
        </w:rPr>
        <w:t>the learner develops an online identity where the personalized learning environment provides cues (affordances or possibilities for action) that prompt the learner about what to share, what not to share, who they choose to share with, and how to effectively merge forma</w:t>
      </w:r>
      <w:r w:rsidR="00CF071C">
        <w:rPr>
          <w:i/>
          <w:color w:val="0000FF"/>
          <w:szCs w:val="22"/>
        </w:rPr>
        <w:t>l and informal learning.</w:t>
      </w:r>
      <w:r w:rsidR="00CF071C">
        <w:rPr>
          <w:i/>
          <w:color w:val="0000FF"/>
          <w:szCs w:val="22"/>
        </w:rPr>
        <w:fldChar w:fldCharType="begin" w:fldLock="1"/>
      </w:r>
      <w:r w:rsidR="00912D0D">
        <w:rPr>
          <w:i/>
          <w:color w:val="0000FF"/>
          <w:szCs w:val="22"/>
        </w:rPr>
        <w:instrText>ADDIN CSL_CITATION { "citationItems" : [ { "id" : "ITEM-1", "itemData" : { "DOI" : "10.1016/j.iheduc.2011.06.002", "abstract" : "A Personal Learning Environment or PLE is a potentially promising pedagogical approach for both integrating formal and informal learning using social media and supporting student self-regulated learning in higher education contexts. The purpose of this paper is to (a) review research that support this claim, (b) conceptualize the connection between PLE, social media, and self-regulated learning, and (c) provide a three-level pedagogical framework for using social media to create PLEs that support student self-regulated learning. Implications for future research in this area are provided.", "author" : [ { "dropping-particle" : "", "family" : "Dabbagh", "given" : "Nada", "non-dropping-particle" : "", "parse-names" : false, "suffix" : "" }, { "dropping-particle" : "", "family" : "Kitsantas", "given" : "Anastasia", "non-dropping-particle" : "", "parse-names" : false, "suffix" : "" } ], "container-title" : "The Internet and Higher Education", "id" : "ITEM-1", "issue" : "1", "issued" : { "date-parts" : [ [ "2012", "1" ] ] }, "page" : "3-8", "publisher" : "Elsevier Inc.", "title" : "Personal Learning Environments, social media, and self-regulated learning: A natural formula for connecting formal and informal learning", "type" : "article-journal", "volume" : "15" }, "uris" : [ "http://www.mendeley.com/documents/?uuid=1a830463-688a-46fe-b009-783cd9cfbe5d" ] } ], "mendeley" : { "previouslyFormattedCitation" : "(Dabbagh and Kitsantas 2012)" }, "properties" : { "noteIndex" : 0 }, "schema" : "https://github.com/citation-style-language/schema/raw/master/csl-citation.json" }</w:instrText>
      </w:r>
      <w:r w:rsidR="00CF071C">
        <w:rPr>
          <w:i/>
          <w:color w:val="0000FF"/>
          <w:szCs w:val="22"/>
        </w:rPr>
        <w:fldChar w:fldCharType="separate"/>
      </w:r>
      <w:r w:rsidR="00CF071C" w:rsidRPr="00CF071C">
        <w:rPr>
          <w:noProof/>
          <w:color w:val="0000FF"/>
          <w:szCs w:val="22"/>
        </w:rPr>
        <w:t>(Dabbagh and Kitsantas 2012)</w:t>
      </w:r>
      <w:r w:rsidR="00CF071C">
        <w:rPr>
          <w:i/>
          <w:color w:val="0000FF"/>
          <w:szCs w:val="22"/>
        </w:rPr>
        <w:fldChar w:fldCharType="end"/>
      </w:r>
      <w:r w:rsidR="00CF071C">
        <w:rPr>
          <w:i/>
          <w:color w:val="0000FF"/>
          <w:szCs w:val="22"/>
        </w:rPr>
        <w:t>.</w:t>
      </w:r>
    </w:p>
    <w:p w14:paraId="4D074F65" w14:textId="38471695" w:rsidR="002A1478" w:rsidRDefault="00CC5756" w:rsidP="00C83785">
      <w:pPr>
        <w:pStyle w:val="ListParagraph"/>
        <w:numPr>
          <w:ilvl w:val="0"/>
          <w:numId w:val="7"/>
        </w:numPr>
        <w:spacing w:after="0"/>
        <w:divId w:val="849956341"/>
        <w:rPr>
          <w:i/>
          <w:color w:val="0000FF"/>
          <w:szCs w:val="22"/>
        </w:rPr>
      </w:pPr>
      <w:r w:rsidRPr="00C41808">
        <w:rPr>
          <w:b/>
          <w:i/>
          <w:color w:val="0000FF"/>
          <w:szCs w:val="22"/>
        </w:rPr>
        <w:t>Collaboration:</w:t>
      </w:r>
      <w:r w:rsidR="009E1895" w:rsidRPr="00C41808">
        <w:rPr>
          <w:i/>
          <w:color w:val="0000FF"/>
          <w:szCs w:val="22"/>
        </w:rPr>
        <w:t xml:space="preserve"> </w:t>
      </w:r>
      <w:r w:rsidR="00C41808">
        <w:rPr>
          <w:i/>
          <w:color w:val="0000FF"/>
          <w:szCs w:val="22"/>
        </w:rPr>
        <w:t>C</w:t>
      </w:r>
      <w:r w:rsidR="00816DA5" w:rsidRPr="00C41808">
        <w:rPr>
          <w:i/>
          <w:color w:val="0000FF"/>
          <w:szCs w:val="22"/>
        </w:rPr>
        <w:t>ollaboration is an important skill to</w:t>
      </w:r>
      <w:r w:rsidR="001303CF" w:rsidRPr="00C41808">
        <w:rPr>
          <w:i/>
          <w:color w:val="0000FF"/>
          <w:szCs w:val="22"/>
        </w:rPr>
        <w:t xml:space="preserve"> encompass the diversity of knowledge </w:t>
      </w:r>
      <w:r w:rsidR="00C41808" w:rsidRPr="00C41808">
        <w:rPr>
          <w:i/>
          <w:color w:val="0000FF"/>
          <w:szCs w:val="22"/>
        </w:rPr>
        <w:t>available</w:t>
      </w:r>
      <w:r w:rsidR="00C41808">
        <w:rPr>
          <w:i/>
          <w:color w:val="0000FF"/>
          <w:szCs w:val="22"/>
        </w:rPr>
        <w:t xml:space="preserve"> in a rapid changing and sophisticate society</w:t>
      </w:r>
      <w:r w:rsidR="00241F45">
        <w:rPr>
          <w:i/>
          <w:color w:val="0000FF"/>
          <w:szCs w:val="22"/>
        </w:rPr>
        <w:t xml:space="preserve">. Its </w:t>
      </w:r>
      <w:r w:rsidR="002C2609">
        <w:rPr>
          <w:i/>
          <w:color w:val="0000FF"/>
          <w:szCs w:val="22"/>
        </w:rPr>
        <w:t xml:space="preserve">essence is </w:t>
      </w:r>
      <w:r w:rsidR="00C41808" w:rsidRPr="00C41808">
        <w:rPr>
          <w:i/>
          <w:color w:val="0000FF"/>
          <w:szCs w:val="22"/>
        </w:rPr>
        <w:t xml:space="preserve">directly linked </w:t>
      </w:r>
      <w:r w:rsidR="002C2609">
        <w:rPr>
          <w:i/>
          <w:color w:val="0000FF"/>
          <w:szCs w:val="22"/>
        </w:rPr>
        <w:t xml:space="preserve">with the </w:t>
      </w:r>
      <w:r w:rsidR="00C41808" w:rsidRPr="00C41808">
        <w:rPr>
          <w:i/>
          <w:color w:val="0000FF"/>
          <w:szCs w:val="22"/>
        </w:rPr>
        <w:t xml:space="preserve">assumptions </w:t>
      </w:r>
      <w:r w:rsidR="00184998" w:rsidRPr="00C41808">
        <w:rPr>
          <w:i/>
          <w:color w:val="0000FF"/>
          <w:szCs w:val="22"/>
        </w:rPr>
        <w:t>of the PLEs</w:t>
      </w:r>
      <w:r w:rsidR="00241F45">
        <w:rPr>
          <w:i/>
          <w:color w:val="0000FF"/>
          <w:szCs w:val="22"/>
        </w:rPr>
        <w:t xml:space="preserve"> because by</w:t>
      </w:r>
      <w:r w:rsidR="00CF26D6">
        <w:rPr>
          <w:i/>
          <w:color w:val="0000FF"/>
          <w:szCs w:val="22"/>
        </w:rPr>
        <w:t xml:space="preserve"> collaborating and ex</w:t>
      </w:r>
      <w:r w:rsidR="00B31FA7">
        <w:rPr>
          <w:i/>
          <w:color w:val="0000FF"/>
          <w:szCs w:val="22"/>
        </w:rPr>
        <w:t>changing</w:t>
      </w:r>
      <w:r w:rsidR="00CF26D6">
        <w:rPr>
          <w:i/>
          <w:color w:val="0000FF"/>
          <w:szCs w:val="22"/>
        </w:rPr>
        <w:t xml:space="preserve"> information</w:t>
      </w:r>
      <w:r w:rsidR="00B31FA7">
        <w:rPr>
          <w:i/>
          <w:color w:val="0000FF"/>
          <w:szCs w:val="22"/>
        </w:rPr>
        <w:t xml:space="preserve">, learners can test their knowledge, receive feedback on their works and </w:t>
      </w:r>
      <w:r w:rsidR="00C41808" w:rsidRPr="00C41808">
        <w:rPr>
          <w:i/>
          <w:color w:val="0000FF"/>
          <w:szCs w:val="22"/>
        </w:rPr>
        <w:t>scaffold their learning</w:t>
      </w:r>
      <w:r w:rsidR="00C41808">
        <w:rPr>
          <w:i/>
          <w:color w:val="0000FF"/>
          <w:szCs w:val="22"/>
        </w:rPr>
        <w:t>.</w:t>
      </w:r>
      <w:r w:rsidR="00816DA5" w:rsidRPr="00C41808">
        <w:rPr>
          <w:i/>
          <w:color w:val="0000FF"/>
          <w:szCs w:val="22"/>
        </w:rPr>
        <w:t xml:space="preserve"> </w:t>
      </w:r>
      <w:r w:rsidR="009E1895" w:rsidRPr="00C41808">
        <w:rPr>
          <w:i/>
          <w:color w:val="0000FF"/>
          <w:szCs w:val="22"/>
        </w:rPr>
        <w:t>It has always been possible to collaborate, but</w:t>
      </w:r>
      <w:r w:rsidR="00816DA5" w:rsidRPr="00C41808">
        <w:rPr>
          <w:i/>
          <w:color w:val="0000FF"/>
          <w:szCs w:val="22"/>
        </w:rPr>
        <w:t xml:space="preserve"> the Web 2.0 </w:t>
      </w:r>
      <w:r w:rsidR="00886F33" w:rsidRPr="00C41808">
        <w:rPr>
          <w:i/>
          <w:color w:val="0000FF"/>
          <w:szCs w:val="22"/>
        </w:rPr>
        <w:t>and its social tools</w:t>
      </w:r>
      <w:r w:rsidR="003700ED" w:rsidRPr="00C41808">
        <w:rPr>
          <w:i/>
          <w:color w:val="0000FF"/>
          <w:szCs w:val="22"/>
        </w:rPr>
        <w:t xml:space="preserve"> </w:t>
      </w:r>
      <w:r w:rsidR="00241F45">
        <w:rPr>
          <w:i/>
          <w:color w:val="0000FF"/>
          <w:szCs w:val="22"/>
        </w:rPr>
        <w:t>(</w:t>
      </w:r>
      <w:r w:rsidR="00241F45" w:rsidRPr="00C41808">
        <w:rPr>
          <w:i/>
          <w:color w:val="0000FF"/>
          <w:szCs w:val="22"/>
        </w:rPr>
        <w:t>such as blogs, wikis and all kinds of different personal knowledge bases</w:t>
      </w:r>
      <w:r w:rsidR="00241F45">
        <w:rPr>
          <w:i/>
          <w:color w:val="0000FF"/>
          <w:szCs w:val="22"/>
        </w:rPr>
        <w:t xml:space="preserve"> </w:t>
      </w:r>
      <w:r w:rsidR="00241F45" w:rsidRPr="00C41808">
        <w:rPr>
          <w:i/>
          <w:color w:val="0000FF"/>
          <w:szCs w:val="22"/>
        </w:rPr>
        <w:t xml:space="preserve">including </w:t>
      </w:r>
      <w:r w:rsidR="00241F45">
        <w:rPr>
          <w:i/>
          <w:color w:val="0000FF"/>
          <w:szCs w:val="22"/>
        </w:rPr>
        <w:t>bookmarks and tags) h</w:t>
      </w:r>
      <w:r w:rsidR="00886F33" w:rsidRPr="00C41808">
        <w:rPr>
          <w:i/>
          <w:color w:val="0000FF"/>
          <w:szCs w:val="22"/>
        </w:rPr>
        <w:t>ave</w:t>
      </w:r>
      <w:r w:rsidR="00816DA5" w:rsidRPr="00C41808">
        <w:rPr>
          <w:i/>
          <w:color w:val="0000FF"/>
          <w:szCs w:val="22"/>
        </w:rPr>
        <w:t xml:space="preserve"> added a new dimension to the concept of collaboration</w:t>
      </w:r>
      <w:r w:rsidR="00241F45">
        <w:rPr>
          <w:i/>
          <w:color w:val="0000FF"/>
          <w:szCs w:val="22"/>
        </w:rPr>
        <w:t xml:space="preserve"> by </w:t>
      </w:r>
      <w:r w:rsidR="00241F45" w:rsidRPr="00241F45">
        <w:rPr>
          <w:b/>
          <w:i/>
          <w:color w:val="0000FF"/>
          <w:szCs w:val="22"/>
        </w:rPr>
        <w:t>empowering learners</w:t>
      </w:r>
      <w:r w:rsidR="00241F45">
        <w:rPr>
          <w:i/>
          <w:color w:val="0000FF"/>
          <w:szCs w:val="22"/>
        </w:rPr>
        <w:t xml:space="preserve"> to also become producers of learning material collections </w:t>
      </w:r>
      <w:r w:rsidR="00241F45" w:rsidRPr="00C41808">
        <w:rPr>
          <w:i/>
          <w:color w:val="0000FF"/>
          <w:szCs w:val="22"/>
        </w:rPr>
        <w:fldChar w:fldCharType="begin" w:fldLock="1"/>
      </w:r>
      <w:r w:rsidR="00912D0D">
        <w:rPr>
          <w:i/>
          <w:color w:val="0000FF"/>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00241F45" w:rsidRPr="00C41808">
        <w:rPr>
          <w:i/>
          <w:color w:val="0000FF"/>
          <w:szCs w:val="22"/>
        </w:rPr>
        <w:fldChar w:fldCharType="separate"/>
      </w:r>
      <w:r w:rsidR="00241F45" w:rsidRPr="00C41808">
        <w:rPr>
          <w:i/>
          <w:noProof/>
          <w:color w:val="0000FF"/>
          <w:szCs w:val="22"/>
        </w:rPr>
        <w:t>(Attwell 2007)</w:t>
      </w:r>
      <w:r w:rsidR="00241F45" w:rsidRPr="00C41808">
        <w:rPr>
          <w:i/>
          <w:color w:val="0000FF"/>
          <w:szCs w:val="22"/>
        </w:rPr>
        <w:fldChar w:fldCharType="end"/>
      </w:r>
      <w:r w:rsidR="00816DA5" w:rsidRPr="00C41808">
        <w:rPr>
          <w:i/>
          <w:color w:val="0000FF"/>
          <w:szCs w:val="22"/>
        </w:rPr>
        <w:t>.</w:t>
      </w:r>
      <w:r w:rsidR="001B30BE">
        <w:rPr>
          <w:i/>
          <w:color w:val="0000FF"/>
          <w:szCs w:val="22"/>
        </w:rPr>
        <w:t xml:space="preserve"> </w:t>
      </w:r>
      <w:r w:rsidR="00816DA5" w:rsidRPr="00C41808">
        <w:rPr>
          <w:i/>
          <w:color w:val="0000FF"/>
          <w:szCs w:val="22"/>
        </w:rPr>
        <w:t>N</w:t>
      </w:r>
      <w:r w:rsidR="009E1895" w:rsidRPr="00C41808">
        <w:rPr>
          <w:i/>
          <w:color w:val="0000FF"/>
          <w:szCs w:val="22"/>
        </w:rPr>
        <w:t xml:space="preserve">ow </w:t>
      </w:r>
      <w:r w:rsidR="00816DA5" w:rsidRPr="00C41808">
        <w:rPr>
          <w:i/>
          <w:color w:val="0000FF"/>
          <w:szCs w:val="22"/>
        </w:rPr>
        <w:t>it is easier</w:t>
      </w:r>
      <w:r w:rsidR="00853EC7" w:rsidRPr="00C41808">
        <w:rPr>
          <w:i/>
          <w:color w:val="0000FF"/>
          <w:szCs w:val="22"/>
        </w:rPr>
        <w:t>, cheaper</w:t>
      </w:r>
      <w:r w:rsidR="00816DA5" w:rsidRPr="00C41808">
        <w:rPr>
          <w:i/>
          <w:color w:val="0000FF"/>
          <w:szCs w:val="22"/>
        </w:rPr>
        <w:t xml:space="preserve"> and faster to </w:t>
      </w:r>
      <w:r w:rsidR="00886F33" w:rsidRPr="00C41808">
        <w:rPr>
          <w:i/>
          <w:color w:val="0000FF"/>
          <w:szCs w:val="22"/>
        </w:rPr>
        <w:t>work</w:t>
      </w:r>
      <w:r w:rsidR="00853EC7" w:rsidRPr="00C41808">
        <w:rPr>
          <w:i/>
          <w:color w:val="0000FF"/>
          <w:szCs w:val="22"/>
        </w:rPr>
        <w:t xml:space="preserve"> with peers and experts regardless of time zone or physical distance</w:t>
      </w:r>
      <w:r w:rsidR="00DC10BA">
        <w:rPr>
          <w:i/>
          <w:color w:val="0000FF"/>
          <w:szCs w:val="22"/>
        </w:rPr>
        <w:t>.</w:t>
      </w:r>
      <w:r w:rsidR="001B30BE">
        <w:rPr>
          <w:i/>
          <w:color w:val="0000FF"/>
          <w:szCs w:val="22"/>
        </w:rPr>
        <w:t xml:space="preserve"> </w:t>
      </w:r>
    </w:p>
    <w:p w14:paraId="33DBA3AE" w14:textId="210117D8" w:rsidR="00C137C5" w:rsidRPr="0036419C" w:rsidRDefault="00854C5B" w:rsidP="00C83785">
      <w:pPr>
        <w:pStyle w:val="ListParagraph"/>
        <w:numPr>
          <w:ilvl w:val="0"/>
          <w:numId w:val="7"/>
        </w:numPr>
        <w:spacing w:after="0"/>
        <w:divId w:val="849956341"/>
        <w:rPr>
          <w:i/>
          <w:color w:val="FF0000"/>
          <w:szCs w:val="22"/>
        </w:rPr>
      </w:pPr>
      <w:proofErr w:type="spellStart"/>
      <w:r w:rsidRPr="00C83785">
        <w:rPr>
          <w:b/>
          <w:i/>
          <w:color w:val="0000FF"/>
          <w:szCs w:val="22"/>
        </w:rPr>
        <w:t>Connectivism</w:t>
      </w:r>
      <w:proofErr w:type="spellEnd"/>
      <w:r w:rsidRPr="00C83785">
        <w:rPr>
          <w:i/>
          <w:color w:val="0000FF"/>
          <w:szCs w:val="22"/>
        </w:rPr>
        <w:t xml:space="preserve">: </w:t>
      </w:r>
      <w:proofErr w:type="spellStart"/>
      <w:r w:rsidRPr="00C83785">
        <w:rPr>
          <w:i/>
          <w:color w:val="0000FF"/>
          <w:szCs w:val="22"/>
        </w:rPr>
        <w:t>Connectivism</w:t>
      </w:r>
      <w:proofErr w:type="spellEnd"/>
      <w:r w:rsidRPr="00C83785">
        <w:rPr>
          <w:i/>
          <w:color w:val="0000FF"/>
          <w:szCs w:val="22"/>
        </w:rPr>
        <w:t xml:space="preserve"> (Siemens, 2005 and 2006; </w:t>
      </w:r>
      <w:proofErr w:type="spellStart"/>
      <w:r w:rsidRPr="00C83785">
        <w:rPr>
          <w:i/>
          <w:color w:val="0000FF"/>
          <w:szCs w:val="22"/>
        </w:rPr>
        <w:t>Downes</w:t>
      </w:r>
      <w:proofErr w:type="spellEnd"/>
      <w:r w:rsidRPr="00C83785">
        <w:rPr>
          <w:i/>
          <w:color w:val="0000FF"/>
          <w:szCs w:val="22"/>
        </w:rPr>
        <w:t xml:space="preserve">, 2006 and 2007) is defined as a learning theory for the digital age </w:t>
      </w:r>
      <w:r w:rsidR="008B30D4" w:rsidRPr="00C83785">
        <w:rPr>
          <w:i/>
          <w:color w:val="0000FF"/>
          <w:szCs w:val="22"/>
        </w:rPr>
        <w:t xml:space="preserve">which underlying the use of the opportunities offered by technology to enrich formal and informal learning. </w:t>
      </w:r>
      <w:r w:rsidR="00C83785" w:rsidRPr="0036419C">
        <w:rPr>
          <w:i/>
          <w:color w:val="FF0000"/>
          <w:szCs w:val="22"/>
        </w:rPr>
        <w:t xml:space="preserve">Siemens </w:t>
      </w:r>
      <w:r w:rsidR="00C83785" w:rsidRPr="00C96F78">
        <w:rPr>
          <w:i/>
          <w:color w:val="FF0000"/>
          <w:sz w:val="20"/>
          <w:szCs w:val="20"/>
        </w:rPr>
        <w:t xml:space="preserve">(2005) has formulated the principles of </w:t>
      </w:r>
      <w:proofErr w:type="spellStart"/>
      <w:r w:rsidR="00C83785" w:rsidRPr="00C96F78">
        <w:rPr>
          <w:i/>
          <w:color w:val="FF0000"/>
          <w:sz w:val="20"/>
          <w:szCs w:val="20"/>
        </w:rPr>
        <w:t>connectivism</w:t>
      </w:r>
      <w:proofErr w:type="spellEnd"/>
      <w:r w:rsidR="00C83785" w:rsidRPr="00C96F78">
        <w:rPr>
          <w:i/>
          <w:color w:val="FF0000"/>
          <w:sz w:val="20"/>
          <w:szCs w:val="20"/>
        </w:rPr>
        <w:t xml:space="preserve"> briefly: (</w:t>
      </w:r>
      <w:proofErr w:type="spellStart"/>
      <w:r w:rsidR="00C83785" w:rsidRPr="00C96F78">
        <w:rPr>
          <w:i/>
          <w:color w:val="FF0000"/>
          <w:sz w:val="20"/>
          <w:szCs w:val="20"/>
        </w:rPr>
        <w:t>i</w:t>
      </w:r>
      <w:proofErr w:type="spellEnd"/>
      <w:r w:rsidR="00C83785" w:rsidRPr="00C96F78">
        <w:rPr>
          <w:i/>
          <w:color w:val="FF0000"/>
          <w:sz w:val="20"/>
          <w:szCs w:val="20"/>
        </w:rPr>
        <w:t xml:space="preserve">) Learning and knowledge depend on the diversity of opinions. (ii) Learning is a process of connecting nodes or specialized information sources. (iii) Learning may reside in non-human. </w:t>
      </w:r>
      <w:proofErr w:type="gramStart"/>
      <w:r w:rsidR="00C83785" w:rsidRPr="00C96F78">
        <w:rPr>
          <w:i/>
          <w:color w:val="FF0000"/>
          <w:sz w:val="20"/>
          <w:szCs w:val="20"/>
        </w:rPr>
        <w:t>(iv) The</w:t>
      </w:r>
      <w:proofErr w:type="gramEnd"/>
      <w:r w:rsidR="00C83785" w:rsidRPr="00C96F78">
        <w:rPr>
          <w:i/>
          <w:color w:val="FF0000"/>
          <w:sz w:val="20"/>
          <w:szCs w:val="20"/>
        </w:rPr>
        <w:t xml:space="preserve"> ability to know more is more critical than what we know at any given time. (v) Feeding and maintaining connections is needed to facilitate continual learning. </w:t>
      </w:r>
      <w:proofErr w:type="gramStart"/>
      <w:r w:rsidR="00C83785" w:rsidRPr="00C96F78">
        <w:rPr>
          <w:i/>
          <w:color w:val="FF0000"/>
          <w:sz w:val="20"/>
          <w:szCs w:val="20"/>
        </w:rPr>
        <w:t>(vi) The</w:t>
      </w:r>
      <w:proofErr w:type="gramEnd"/>
      <w:r w:rsidR="00C83785" w:rsidRPr="00C96F78">
        <w:rPr>
          <w:i/>
          <w:color w:val="FF0000"/>
          <w:sz w:val="20"/>
          <w:szCs w:val="20"/>
        </w:rPr>
        <w:t xml:space="preserve"> ability to see connections between fields, ideas and concepts is a key skill. (vii) The update (current and precise knowledge) is the intent of all </w:t>
      </w:r>
      <w:proofErr w:type="spellStart"/>
      <w:proofErr w:type="gramStart"/>
      <w:r w:rsidR="00C83785" w:rsidRPr="00C96F78">
        <w:rPr>
          <w:i/>
          <w:color w:val="FF0000"/>
          <w:sz w:val="20"/>
          <w:szCs w:val="20"/>
        </w:rPr>
        <w:t>connectivist</w:t>
      </w:r>
      <w:proofErr w:type="spellEnd"/>
      <w:r w:rsidR="00C83785" w:rsidRPr="00C96F78">
        <w:rPr>
          <w:i/>
          <w:color w:val="FF0000"/>
          <w:sz w:val="20"/>
          <w:szCs w:val="20"/>
        </w:rPr>
        <w:t xml:space="preserve"> learning</w:t>
      </w:r>
      <w:proofErr w:type="gramEnd"/>
      <w:r w:rsidR="00C83785" w:rsidRPr="00C96F78">
        <w:rPr>
          <w:i/>
          <w:color w:val="FF0000"/>
          <w:sz w:val="20"/>
          <w:szCs w:val="20"/>
        </w:rPr>
        <w:t xml:space="preserve"> activities. (viii) Decision-making is itself a learning </w:t>
      </w:r>
      <w:proofErr w:type="spellStart"/>
      <w:proofErr w:type="gramStart"/>
      <w:r w:rsidR="00C83785" w:rsidRPr="00C96F78">
        <w:rPr>
          <w:i/>
          <w:color w:val="FF0000"/>
          <w:sz w:val="20"/>
          <w:szCs w:val="20"/>
        </w:rPr>
        <w:t>process.The</w:t>
      </w:r>
      <w:proofErr w:type="spellEnd"/>
      <w:proofErr w:type="gramEnd"/>
      <w:r w:rsidR="00C83785" w:rsidRPr="00C96F78">
        <w:rPr>
          <w:i/>
          <w:color w:val="FF0000"/>
          <w:sz w:val="20"/>
          <w:szCs w:val="20"/>
        </w:rPr>
        <w:t xml:space="preserve"> act of choosing what to learn and the meaning of incoming information is seen through the lens of a shifting reality. A right decision today may be wrong tomorrow due to alterations in the information environment that affects the decision (Siemens, 2005).</w:t>
      </w:r>
      <w:r w:rsidR="0036419C" w:rsidRPr="00C96F78">
        <w:rPr>
          <w:i/>
          <w:color w:val="FF0000"/>
          <w:sz w:val="20"/>
          <w:szCs w:val="20"/>
        </w:rPr>
        <w:t xml:space="preserve"> </w:t>
      </w:r>
      <w:r w:rsidR="0036419C" w:rsidRPr="00C96F78">
        <w:rPr>
          <w:i/>
          <w:color w:val="A6A6A6" w:themeColor="background1" w:themeShade="A6"/>
          <w:sz w:val="20"/>
          <w:szCs w:val="20"/>
        </w:rPr>
        <w:t>PLE using a part of a constructivist environment for learning can help them design the activities proposed to students.</w:t>
      </w:r>
    </w:p>
    <w:p w14:paraId="6E8D2D84" w14:textId="77777777" w:rsidR="00C83785" w:rsidRDefault="00C83785" w:rsidP="00C83785">
      <w:pPr>
        <w:spacing w:after="0"/>
        <w:jc w:val="left"/>
        <w:divId w:val="849956341"/>
        <w:rPr>
          <w:i/>
          <w:color w:val="A6A6A6" w:themeColor="background1" w:themeShade="A6"/>
          <w:szCs w:val="22"/>
        </w:rPr>
      </w:pPr>
    </w:p>
    <w:p w14:paraId="7470904D" w14:textId="0CFAE095" w:rsidR="00C137C5" w:rsidRPr="00432A7A" w:rsidRDefault="00C2165B" w:rsidP="0002144D">
      <w:pPr>
        <w:spacing w:after="0"/>
        <w:jc w:val="left"/>
        <w:divId w:val="849956341"/>
        <w:rPr>
          <w:i/>
          <w:color w:val="0000FF"/>
          <w:szCs w:val="22"/>
        </w:rPr>
      </w:pPr>
      <w:r>
        <w:rPr>
          <w:i/>
          <w:color w:val="0000FF"/>
          <w:szCs w:val="22"/>
        </w:rPr>
        <w:t xml:space="preserve">The following is a list of </w:t>
      </w:r>
      <w:r w:rsidR="00C137C5" w:rsidRPr="00432A7A">
        <w:rPr>
          <w:i/>
          <w:color w:val="0000FF"/>
          <w:szCs w:val="22"/>
        </w:rPr>
        <w:t>embedded</w:t>
      </w:r>
      <w:r>
        <w:rPr>
          <w:i/>
          <w:color w:val="0000FF"/>
          <w:szCs w:val="22"/>
        </w:rPr>
        <w:t xml:space="preserve"> aspects in the PLEs</w:t>
      </w:r>
      <w:r w:rsidR="00C137C5" w:rsidRPr="00432A7A">
        <w:rPr>
          <w:i/>
          <w:color w:val="0000FF"/>
          <w:szCs w:val="22"/>
        </w:rPr>
        <w:t>:</w:t>
      </w:r>
    </w:p>
    <w:p w14:paraId="74B50972" w14:textId="0680E95F" w:rsidR="0077002C" w:rsidRPr="00432A7A" w:rsidRDefault="0077002C" w:rsidP="0036419C">
      <w:pPr>
        <w:pStyle w:val="ListParagraph"/>
        <w:numPr>
          <w:ilvl w:val="0"/>
          <w:numId w:val="8"/>
        </w:numPr>
        <w:spacing w:after="0"/>
        <w:jc w:val="left"/>
        <w:divId w:val="849956341"/>
        <w:rPr>
          <w:i/>
          <w:color w:val="0000FF"/>
          <w:szCs w:val="22"/>
        </w:rPr>
      </w:pPr>
      <w:r w:rsidRPr="00432A7A">
        <w:rPr>
          <w:i/>
          <w:color w:val="0000FF"/>
          <w:szCs w:val="22"/>
        </w:rPr>
        <w:t>Learning experiences are centred in the individual</w:t>
      </w:r>
      <w:r w:rsidR="00C2165B">
        <w:rPr>
          <w:i/>
          <w:color w:val="0000FF"/>
          <w:szCs w:val="22"/>
        </w:rPr>
        <w:t>.</w:t>
      </w:r>
    </w:p>
    <w:p w14:paraId="69E9E201" w14:textId="4660B15C" w:rsidR="003A22F1" w:rsidRPr="00432A7A" w:rsidRDefault="00C2165B" w:rsidP="0036419C">
      <w:pPr>
        <w:pStyle w:val="ListParagraph"/>
        <w:numPr>
          <w:ilvl w:val="0"/>
          <w:numId w:val="8"/>
        </w:numPr>
        <w:spacing w:after="0"/>
        <w:jc w:val="left"/>
        <w:divId w:val="849956341"/>
        <w:rPr>
          <w:i/>
          <w:color w:val="0000FF"/>
          <w:szCs w:val="22"/>
        </w:rPr>
      </w:pPr>
      <w:r>
        <w:rPr>
          <w:i/>
          <w:color w:val="0000FF"/>
          <w:szCs w:val="22"/>
        </w:rPr>
        <w:t xml:space="preserve">Control: </w:t>
      </w:r>
      <w:r w:rsidR="005663ED" w:rsidRPr="00432A7A">
        <w:rPr>
          <w:i/>
          <w:color w:val="0000FF"/>
          <w:szCs w:val="22"/>
        </w:rPr>
        <w:t>Individuals are the responsible</w:t>
      </w:r>
      <w:r>
        <w:rPr>
          <w:i/>
          <w:color w:val="0000FF"/>
          <w:szCs w:val="22"/>
        </w:rPr>
        <w:t xml:space="preserve"> for their personal information.</w:t>
      </w:r>
      <w:r w:rsidR="003A22F1" w:rsidRPr="00432A7A">
        <w:rPr>
          <w:i/>
          <w:color w:val="0000FF"/>
          <w:szCs w:val="22"/>
        </w:rPr>
        <w:t xml:space="preserve"> </w:t>
      </w:r>
    </w:p>
    <w:p w14:paraId="0EE5B9B9" w14:textId="1A8597EA" w:rsidR="003A22F1"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Autonomy</w:t>
      </w:r>
      <w:r w:rsidR="00C2165B">
        <w:rPr>
          <w:i/>
          <w:color w:val="0000FF"/>
          <w:szCs w:val="22"/>
        </w:rPr>
        <w:t>.</w:t>
      </w:r>
    </w:p>
    <w:p w14:paraId="6F1C4C50" w14:textId="12219A8B" w:rsidR="005663ED" w:rsidRPr="00432A7A" w:rsidRDefault="003A22F1" w:rsidP="0036419C">
      <w:pPr>
        <w:pStyle w:val="ListParagraph"/>
        <w:numPr>
          <w:ilvl w:val="0"/>
          <w:numId w:val="8"/>
        </w:numPr>
        <w:spacing w:after="0"/>
        <w:jc w:val="left"/>
        <w:divId w:val="849956341"/>
        <w:rPr>
          <w:i/>
          <w:color w:val="0000FF"/>
          <w:szCs w:val="22"/>
        </w:rPr>
      </w:pPr>
      <w:r w:rsidRPr="00432A7A">
        <w:rPr>
          <w:i/>
          <w:color w:val="0000FF"/>
          <w:szCs w:val="22"/>
        </w:rPr>
        <w:t>Ownership</w:t>
      </w:r>
      <w:r w:rsidR="00C2165B">
        <w:rPr>
          <w:i/>
          <w:color w:val="0000FF"/>
          <w:szCs w:val="22"/>
        </w:rPr>
        <w:t>.</w:t>
      </w:r>
    </w:p>
    <w:p w14:paraId="741DE300" w14:textId="2E327241" w:rsidR="006A12C5" w:rsidRPr="00432A7A" w:rsidRDefault="00C137C5" w:rsidP="0036419C">
      <w:pPr>
        <w:pStyle w:val="ListParagraph"/>
        <w:numPr>
          <w:ilvl w:val="0"/>
          <w:numId w:val="8"/>
        </w:numPr>
        <w:spacing w:after="0"/>
        <w:jc w:val="left"/>
        <w:divId w:val="849956341"/>
        <w:rPr>
          <w:i/>
          <w:color w:val="0000FF"/>
          <w:szCs w:val="22"/>
        </w:rPr>
      </w:pPr>
      <w:r w:rsidRPr="00432A7A">
        <w:rPr>
          <w:i/>
          <w:color w:val="0000FF"/>
          <w:szCs w:val="22"/>
        </w:rPr>
        <w:t>Web 2.0 tools</w:t>
      </w:r>
      <w:r w:rsidR="00C2165B">
        <w:rPr>
          <w:i/>
          <w:color w:val="0000FF"/>
          <w:szCs w:val="22"/>
        </w:rPr>
        <w:t>.</w:t>
      </w:r>
    </w:p>
    <w:p w14:paraId="552B2D2A" w14:textId="60560473" w:rsidR="00C137C5" w:rsidRPr="00432A7A" w:rsidRDefault="00DC10BA" w:rsidP="0036419C">
      <w:pPr>
        <w:pStyle w:val="ListParagraph"/>
        <w:numPr>
          <w:ilvl w:val="0"/>
          <w:numId w:val="8"/>
        </w:numPr>
        <w:spacing w:after="0"/>
        <w:jc w:val="left"/>
        <w:divId w:val="849956341"/>
        <w:rPr>
          <w:i/>
          <w:color w:val="0000FF"/>
          <w:szCs w:val="22"/>
        </w:rPr>
      </w:pPr>
      <w:r w:rsidRPr="00432A7A">
        <w:rPr>
          <w:i/>
          <w:color w:val="0000FF"/>
          <w:szCs w:val="22"/>
        </w:rPr>
        <w:t>O</w:t>
      </w:r>
      <w:r w:rsidR="006A12C5" w:rsidRPr="00432A7A">
        <w:rPr>
          <w:i/>
          <w:color w:val="0000FF"/>
          <w:szCs w:val="22"/>
        </w:rPr>
        <w:t>nline learning desk</w:t>
      </w:r>
      <w:r w:rsidR="00C2165B">
        <w:rPr>
          <w:i/>
          <w:color w:val="0000FF"/>
          <w:szCs w:val="22"/>
        </w:rPr>
        <w:t>.</w:t>
      </w:r>
      <w:r w:rsidR="00C137C5" w:rsidRPr="00432A7A">
        <w:rPr>
          <w:i/>
          <w:color w:val="0000FF"/>
          <w:szCs w:val="22"/>
        </w:rPr>
        <w:t xml:space="preserve"> </w:t>
      </w:r>
    </w:p>
    <w:p w14:paraId="79EDE4C6" w14:textId="0F866AFB" w:rsidR="006867F2" w:rsidRPr="00432A7A" w:rsidRDefault="004E0E15" w:rsidP="0036419C">
      <w:pPr>
        <w:pStyle w:val="ListParagraph"/>
        <w:numPr>
          <w:ilvl w:val="0"/>
          <w:numId w:val="8"/>
        </w:numPr>
        <w:spacing w:after="0"/>
        <w:jc w:val="left"/>
        <w:divId w:val="849956341"/>
        <w:rPr>
          <w:i/>
          <w:color w:val="0000FF"/>
          <w:szCs w:val="22"/>
        </w:rPr>
      </w:pPr>
      <w:r w:rsidRPr="00432A7A">
        <w:rPr>
          <w:i/>
          <w:color w:val="0000FF"/>
          <w:szCs w:val="22"/>
        </w:rPr>
        <w:t>Decentralised</w:t>
      </w:r>
      <w:r w:rsidR="0077002C" w:rsidRPr="00432A7A">
        <w:rPr>
          <w:i/>
          <w:color w:val="0000FF"/>
          <w:szCs w:val="22"/>
        </w:rPr>
        <w:t xml:space="preserve"> information</w:t>
      </w:r>
      <w:r w:rsidR="00C2165B">
        <w:rPr>
          <w:i/>
          <w:color w:val="0000FF"/>
          <w:szCs w:val="22"/>
        </w:rPr>
        <w:t>.</w:t>
      </w:r>
    </w:p>
    <w:p w14:paraId="7F7D0320" w14:textId="32C2D129" w:rsidR="006867F2" w:rsidRDefault="00C97D02" w:rsidP="0036419C">
      <w:pPr>
        <w:pStyle w:val="ListParagraph"/>
        <w:numPr>
          <w:ilvl w:val="0"/>
          <w:numId w:val="8"/>
        </w:numPr>
        <w:spacing w:after="0"/>
        <w:jc w:val="left"/>
        <w:divId w:val="849956341"/>
        <w:rPr>
          <w:i/>
          <w:color w:val="0000FF"/>
          <w:szCs w:val="22"/>
        </w:rPr>
      </w:pPr>
      <w:r w:rsidRPr="00432A7A">
        <w:rPr>
          <w:i/>
          <w:color w:val="0000FF"/>
          <w:szCs w:val="22"/>
        </w:rPr>
        <w:t>Embodiment</w:t>
      </w:r>
      <w:r w:rsidR="00C2165B">
        <w:rPr>
          <w:i/>
          <w:color w:val="0000FF"/>
          <w:szCs w:val="22"/>
        </w:rPr>
        <w:t>.</w:t>
      </w:r>
    </w:p>
    <w:p w14:paraId="1705CD9E" w14:textId="76DEF1A6" w:rsidR="007C162B" w:rsidRPr="00702908" w:rsidRDefault="007C162B" w:rsidP="0036419C">
      <w:pPr>
        <w:pStyle w:val="ListParagraph"/>
        <w:numPr>
          <w:ilvl w:val="0"/>
          <w:numId w:val="8"/>
        </w:numPr>
        <w:spacing w:after="0"/>
        <w:jc w:val="left"/>
        <w:divId w:val="849956341"/>
        <w:rPr>
          <w:i/>
          <w:color w:val="0000FF"/>
          <w:szCs w:val="22"/>
        </w:rPr>
      </w:pPr>
      <w:r w:rsidRPr="00702908">
        <w:rPr>
          <w:i/>
          <w:color w:val="0000FF"/>
          <w:szCs w:val="22"/>
        </w:rPr>
        <w:t>Personal portfolio</w:t>
      </w:r>
      <w:r w:rsidR="00C2165B">
        <w:rPr>
          <w:i/>
          <w:color w:val="0000FF"/>
          <w:szCs w:val="22"/>
        </w:rPr>
        <w:t>.</w:t>
      </w:r>
    </w:p>
    <w:p w14:paraId="01C6BFBF" w14:textId="61E972C0" w:rsidR="00241F45" w:rsidRDefault="00241F45" w:rsidP="0036419C">
      <w:pPr>
        <w:pStyle w:val="ListParagraph"/>
        <w:numPr>
          <w:ilvl w:val="0"/>
          <w:numId w:val="8"/>
        </w:numPr>
        <w:spacing w:after="0"/>
        <w:jc w:val="left"/>
        <w:divId w:val="849956341"/>
        <w:rPr>
          <w:i/>
          <w:color w:val="0000FF"/>
          <w:szCs w:val="22"/>
        </w:rPr>
      </w:pPr>
      <w:r w:rsidRPr="00432A7A">
        <w:rPr>
          <w:i/>
          <w:color w:val="0000FF"/>
          <w:szCs w:val="22"/>
        </w:rPr>
        <w:t>Empowering learners</w:t>
      </w:r>
      <w:r w:rsidR="00C2165B">
        <w:rPr>
          <w:i/>
          <w:color w:val="0000FF"/>
          <w:szCs w:val="22"/>
        </w:rPr>
        <w:t>.</w:t>
      </w:r>
    </w:p>
    <w:p w14:paraId="62129BF4" w14:textId="1FC37D5D" w:rsidR="00862A8E" w:rsidRPr="00656192" w:rsidRDefault="00862A8E" w:rsidP="00862A8E">
      <w:pPr>
        <w:pStyle w:val="Heading1"/>
        <w:numPr>
          <w:ilvl w:val="0"/>
          <w:numId w:val="2"/>
        </w:numPr>
        <w:rPr>
          <w:lang w:eastAsia="en-US"/>
        </w:rPr>
      </w:pPr>
      <w:r>
        <w:rPr>
          <w:lang w:eastAsia="en-US"/>
        </w:rPr>
        <w:t xml:space="preserve">Foundations of the </w:t>
      </w:r>
      <w:r w:rsidR="008D7F57" w:rsidRPr="008D7F57">
        <w:rPr>
          <w:rFonts w:ascii="Calibri" w:hAnsi="Calibri" w:cs="Calibri"/>
          <w:lang w:val="en-US"/>
        </w:rPr>
        <w:t xml:space="preserve">One Laptop Per Child </w:t>
      </w:r>
      <w:r w:rsidR="008D7F57">
        <w:rPr>
          <w:rFonts w:ascii="Calibri" w:hAnsi="Calibri" w:cs="Calibri"/>
          <w:lang w:val="en-US"/>
        </w:rPr>
        <w:t>(</w:t>
      </w:r>
      <w:r>
        <w:rPr>
          <w:lang w:eastAsia="en-US"/>
        </w:rPr>
        <w:t>OLPC</w:t>
      </w:r>
      <w:r w:rsidR="008D7F57">
        <w:rPr>
          <w:lang w:eastAsia="en-US"/>
        </w:rPr>
        <w:t>)</w:t>
      </w:r>
    </w:p>
    <w:p w14:paraId="659EE128" w14:textId="76EB4AB8" w:rsidR="00403DEE" w:rsidRDefault="004070DC" w:rsidP="00403DEE">
      <w:pPr>
        <w:divId w:val="849956341"/>
        <w:rPr>
          <w:rFonts w:eastAsia="Times New Roman" w:cs="Times New Roman"/>
          <w:i/>
          <w:color w:val="0000FF"/>
          <w:szCs w:val="22"/>
        </w:rPr>
      </w:pPr>
      <w:r w:rsidRPr="005011AE">
        <w:rPr>
          <w:i/>
          <w:color w:val="0000FF"/>
          <w:szCs w:val="22"/>
        </w:rPr>
        <w:t>Inspired by the educational ideas of Jerome Bruner</w:t>
      </w:r>
      <w:r w:rsidR="00A73A71">
        <w:rPr>
          <w:rStyle w:val="FootnoteReference"/>
          <w:i/>
          <w:color w:val="0000FF"/>
          <w:szCs w:val="22"/>
        </w:rPr>
        <w:footnoteReference w:id="4"/>
      </w:r>
      <w:r w:rsidRPr="005011AE">
        <w:rPr>
          <w:i/>
          <w:color w:val="0000FF"/>
          <w:szCs w:val="22"/>
        </w:rPr>
        <w:t xml:space="preserve"> and Seymour </w:t>
      </w:r>
      <w:proofErr w:type="spellStart"/>
      <w:r w:rsidRPr="005011AE">
        <w:rPr>
          <w:i/>
          <w:color w:val="0000FF"/>
          <w:szCs w:val="22"/>
        </w:rPr>
        <w:t>Papert</w:t>
      </w:r>
      <w:proofErr w:type="spellEnd"/>
      <w:r w:rsidR="00A73A71">
        <w:rPr>
          <w:rStyle w:val="FootnoteReference"/>
          <w:i/>
          <w:color w:val="0000FF"/>
          <w:szCs w:val="22"/>
        </w:rPr>
        <w:footnoteReference w:id="5"/>
      </w:r>
      <w:r w:rsidRPr="005011AE">
        <w:rPr>
          <w:i/>
          <w:color w:val="0000FF"/>
          <w:szCs w:val="22"/>
        </w:rPr>
        <w:t xml:space="preserve"> to create an autonomous personal-computer for children of all ages, the </w:t>
      </w:r>
      <w:r w:rsidR="00C773C3" w:rsidRPr="005011AE">
        <w:rPr>
          <w:i/>
          <w:color w:val="0000FF"/>
          <w:szCs w:val="22"/>
        </w:rPr>
        <w:t>OLPC</w:t>
      </w:r>
      <w:r w:rsidR="008D7F57" w:rsidRPr="005011AE">
        <w:rPr>
          <w:i/>
          <w:color w:val="0000FF"/>
          <w:szCs w:val="22"/>
        </w:rPr>
        <w:t xml:space="preserve"> </w:t>
      </w:r>
      <w:r w:rsidR="00B30A1F">
        <w:rPr>
          <w:i/>
          <w:color w:val="0000FF"/>
          <w:szCs w:val="22"/>
        </w:rPr>
        <w:t>Project</w:t>
      </w:r>
      <w:r w:rsidR="00C773C3" w:rsidRPr="005011AE">
        <w:rPr>
          <w:i/>
          <w:color w:val="0000FF"/>
          <w:szCs w:val="22"/>
        </w:rPr>
        <w:t xml:space="preserve"> aims</w:t>
      </w:r>
      <w:r w:rsidRPr="005011AE">
        <w:rPr>
          <w:i/>
          <w:color w:val="0000FF"/>
          <w:szCs w:val="22"/>
        </w:rPr>
        <w:t xml:space="preserve"> </w:t>
      </w:r>
      <w:r w:rsidR="008D7F57" w:rsidRPr="005011AE">
        <w:rPr>
          <w:i/>
          <w:color w:val="0000FF"/>
          <w:szCs w:val="22"/>
        </w:rPr>
        <w:t>to “empower</w:t>
      </w:r>
      <w:r w:rsidR="00D53F61">
        <w:rPr>
          <w:i/>
          <w:color w:val="0000FF"/>
          <w:szCs w:val="22"/>
        </w:rPr>
        <w:t xml:space="preserve"> </w:t>
      </w:r>
      <w:r w:rsidR="008D7F57" w:rsidRPr="005011AE">
        <w:rPr>
          <w:i/>
          <w:color w:val="0000FF"/>
          <w:szCs w:val="22"/>
        </w:rPr>
        <w:lastRenderedPageBreak/>
        <w:t>the world’s poorest through education”</w:t>
      </w:r>
      <w:r w:rsidRPr="005011AE">
        <w:rPr>
          <w:i/>
          <w:color w:val="0000FF"/>
          <w:szCs w:val="22"/>
        </w:rPr>
        <w:t xml:space="preserve"> </w:t>
      </w:r>
      <w:r w:rsidR="00487C66" w:rsidRPr="005011AE">
        <w:rPr>
          <w:i/>
          <w:color w:val="0000FF"/>
          <w:szCs w:val="22"/>
        </w:rPr>
        <w:fldChar w:fldCharType="begin" w:fldLock="1"/>
      </w:r>
      <w:r w:rsidR="00912D0D">
        <w:rPr>
          <w:i/>
          <w:color w:val="0000FF"/>
          <w:szCs w:val="22"/>
        </w:rPr>
        <w:instrText>ADDIN CSL_CITATION { "citationItems" : [ { "id" : "ITEM-1", "itemData" : { "URL" : "http://laptop.org/about/mission", "accessed" : { "date-parts" : [ [ "2013", "5", "27" ] ] }, "author" : [ { "dropping-particle" : "", "family" : "OLPC", "given" : "", "non-dropping-particle" : "", "parse-names" : false, "suffix" : "" } ], "container-title" : "OLPC Foundation", "id" : "ITEM-1", "issued" : { "date-parts" : [ [ "0" ] ] }, "title" : "OLPC Mission", "type" : "webpage" }, "uris" : [ "http://www.mendeley.com/documents/?uuid=7ab6742c-bb42-41af-8357-1cdc6f44c437" ] } ], "mendeley" : { "previouslyFormattedCitation" : "(OLPC n.d.)" }, "properties" : { "noteIndex" : 0 }, "schema" : "https://github.com/citation-style-language/schema/raw/master/csl-citation.json" }</w:instrText>
      </w:r>
      <w:r w:rsidR="00487C66" w:rsidRPr="005011AE">
        <w:rPr>
          <w:i/>
          <w:color w:val="0000FF"/>
          <w:szCs w:val="22"/>
        </w:rPr>
        <w:fldChar w:fldCharType="separate"/>
      </w:r>
      <w:r w:rsidR="00487C66" w:rsidRPr="005011AE">
        <w:rPr>
          <w:i/>
          <w:noProof/>
          <w:color w:val="0000FF"/>
          <w:szCs w:val="22"/>
        </w:rPr>
        <w:t>(OLPC n.d.)</w:t>
      </w:r>
      <w:r w:rsidR="00487C66" w:rsidRPr="005011AE">
        <w:rPr>
          <w:i/>
          <w:color w:val="0000FF"/>
          <w:szCs w:val="22"/>
        </w:rPr>
        <w:fldChar w:fldCharType="end"/>
      </w:r>
      <w:r w:rsidR="00487C66" w:rsidRPr="005011AE">
        <w:rPr>
          <w:i/>
          <w:color w:val="0000FF"/>
          <w:szCs w:val="22"/>
        </w:rPr>
        <w:t xml:space="preserve">, </w:t>
      </w:r>
      <w:r w:rsidR="00C773C3" w:rsidRPr="005011AE">
        <w:rPr>
          <w:i/>
          <w:color w:val="0000FF"/>
          <w:szCs w:val="22"/>
        </w:rPr>
        <w:t>by providing</w:t>
      </w:r>
      <w:r w:rsidRPr="005011AE">
        <w:rPr>
          <w:i/>
          <w:color w:val="0000FF"/>
          <w:szCs w:val="22"/>
        </w:rPr>
        <w:t xml:space="preserve"> each child with a</w:t>
      </w:r>
      <w:r w:rsidR="00B67346" w:rsidRPr="005011AE">
        <w:rPr>
          <w:i/>
          <w:color w:val="0000FF"/>
          <w:szCs w:val="22"/>
        </w:rPr>
        <w:t xml:space="preserve"> </w:t>
      </w:r>
      <w:r w:rsidR="00B67346" w:rsidRPr="005011AE">
        <w:rPr>
          <w:rFonts w:eastAsia="Times New Roman" w:cs="Times New Roman"/>
          <w:i/>
          <w:color w:val="0000FF"/>
          <w:szCs w:val="22"/>
        </w:rPr>
        <w:t xml:space="preserve">collaborative and joyful </w:t>
      </w:r>
      <w:r w:rsidRPr="005011AE">
        <w:rPr>
          <w:i/>
          <w:color w:val="0000FF"/>
          <w:szCs w:val="22"/>
        </w:rPr>
        <w:t>laptop</w:t>
      </w:r>
      <w:r w:rsidR="00B67346" w:rsidRPr="005011AE">
        <w:rPr>
          <w:i/>
          <w:color w:val="0000FF"/>
          <w:szCs w:val="22"/>
        </w:rPr>
        <w:t xml:space="preserve"> that could engage children in their own education</w:t>
      </w:r>
      <w:r w:rsidR="00C773C3" w:rsidRPr="005011AE">
        <w:rPr>
          <w:i/>
          <w:color w:val="0000FF"/>
          <w:szCs w:val="22"/>
        </w:rPr>
        <w:t>.</w:t>
      </w:r>
      <w:r w:rsidR="00403DEE">
        <w:rPr>
          <w:rFonts w:eastAsia="Times New Roman" w:cs="Times New Roman"/>
          <w:i/>
          <w:color w:val="0000FF"/>
          <w:szCs w:val="22"/>
        </w:rPr>
        <w:t xml:space="preserve"> </w:t>
      </w:r>
      <w:r w:rsidR="00403DEE" w:rsidRPr="004A1D1B">
        <w:rPr>
          <w:i/>
          <w:color w:val="FF0000"/>
          <w:szCs w:val="22"/>
        </w:rPr>
        <w:t xml:space="preserve">Thus, </w:t>
      </w:r>
      <w:r w:rsidR="00403DEE" w:rsidRPr="004A1D1B">
        <w:rPr>
          <w:rFonts w:eastAsia="Times New Roman" w:cs="Times New Roman"/>
          <w:i/>
          <w:color w:val="FF0000"/>
          <w:szCs w:val="22"/>
        </w:rPr>
        <w:t>talk about OLPC is to discover new uses and</w:t>
      </w:r>
      <w:r w:rsidR="00403DEE" w:rsidRPr="00EF3E02">
        <w:rPr>
          <w:rFonts w:eastAsia="Times New Roman" w:cs="Times New Roman"/>
          <w:i/>
          <w:color w:val="0000FF"/>
          <w:szCs w:val="22"/>
        </w:rPr>
        <w:t xml:space="preserve"> combinations for technologies to address old concerns such as Education for All (EFA)</w:t>
      </w:r>
      <w:r w:rsidR="00403DEE" w:rsidRPr="00EF3E02">
        <w:rPr>
          <w:color w:val="0000FF"/>
          <w:szCs w:val="22"/>
          <w:vertAlign w:val="superscript"/>
        </w:rPr>
        <w:footnoteReference w:id="6"/>
      </w:r>
      <w:r w:rsidR="00403DEE">
        <w:rPr>
          <w:rFonts w:eastAsia="Times New Roman" w:cs="Times New Roman"/>
          <w:i/>
          <w:color w:val="0000FF"/>
          <w:szCs w:val="22"/>
        </w:rPr>
        <w:t xml:space="preserve"> and, </w:t>
      </w:r>
      <w:r w:rsidR="00403DEE" w:rsidRPr="00EF3E02">
        <w:rPr>
          <w:rFonts w:eastAsia="Times New Roman" w:cs="Times New Roman"/>
          <w:i/>
          <w:color w:val="0000FF"/>
          <w:szCs w:val="22"/>
        </w:rPr>
        <w:t>uni</w:t>
      </w:r>
      <w:r w:rsidR="00403DEE">
        <w:rPr>
          <w:rFonts w:eastAsia="Times New Roman" w:cs="Times New Roman"/>
          <w:i/>
          <w:color w:val="0000FF"/>
          <w:szCs w:val="22"/>
        </w:rPr>
        <w:t>versal access to information and</w:t>
      </w:r>
      <w:r w:rsidR="00403DEE" w:rsidRPr="00EF3E02">
        <w:rPr>
          <w:rFonts w:eastAsia="Times New Roman" w:cs="Times New Roman"/>
          <w:i/>
          <w:color w:val="0000FF"/>
          <w:szCs w:val="22"/>
        </w:rPr>
        <w:t xml:space="preserve"> knowledge </w:t>
      </w:r>
      <w:r w:rsidR="00403DEE" w:rsidRPr="00EF3E02">
        <w:rPr>
          <w:rFonts w:eastAsia="Times New Roman" w:cs="Times New Roman"/>
          <w:i/>
          <w:color w:val="0000FF"/>
          <w:szCs w:val="22"/>
        </w:rPr>
        <w:fldChar w:fldCharType="begin" w:fldLock="1"/>
      </w:r>
      <w:r w:rsidR="00912D0D">
        <w:rPr>
          <w:rFonts w:eastAsia="Times New Roman" w:cs="Times New Roman"/>
          <w:i/>
          <w:color w:val="0000FF"/>
          <w:szCs w:val="22"/>
        </w:rPr>
        <w:instrText>ADDIN CSL_CITATION { "citationItems" : [ { "id" : "ITEM-1", "itemData" : { "URL" : "http://portal.unesco.org/ci/en/ev.php-URL_ID=19488&amp;URL_DO=DO_TOPIC&amp;URL_SECTION=201.html", "accessed" : { "date-parts" : [ [ "2013", "5", "26" ] ] }, "author" : [ { "dropping-particle" : "", "family" : "UNESCO", "given" : "", "non-dropping-particle" : "", "parse-names" : false, "suffix" : "" } ], "container-title" : "UNESCO", "id" : "ITEM-1", "issued" : { "date-parts" : [ [ "0" ] ] }, "title" : "Universal Access to Information and Knowledge", "type" : "webpage" }, "uris" : [ "http://www.mendeley.com/documents/?uuid=06633b9b-fb92-47bc-8ec0-cc791b4b5cc2" ] } ], "mendeley" : { "previouslyFormattedCitation" : "(UNESCO n.d.)" }, "properties" : { "noteIndex" : 0 }, "schema" : "https://github.com/citation-style-language/schema/raw/master/csl-citation.json" }</w:instrText>
      </w:r>
      <w:r w:rsidR="00403DEE" w:rsidRPr="00EF3E02">
        <w:rPr>
          <w:rFonts w:eastAsia="Times New Roman" w:cs="Times New Roman"/>
          <w:i/>
          <w:color w:val="0000FF"/>
          <w:szCs w:val="22"/>
        </w:rPr>
        <w:fldChar w:fldCharType="separate"/>
      </w:r>
      <w:r w:rsidR="00403DEE" w:rsidRPr="00EF3E02">
        <w:rPr>
          <w:rFonts w:eastAsia="Times New Roman" w:cs="Times New Roman"/>
          <w:noProof/>
          <w:color w:val="0000FF"/>
          <w:szCs w:val="22"/>
        </w:rPr>
        <w:t>(UNESCO n.d.)</w:t>
      </w:r>
      <w:r w:rsidR="00403DEE" w:rsidRPr="00EF3E02">
        <w:rPr>
          <w:rFonts w:eastAsia="Times New Roman" w:cs="Times New Roman"/>
          <w:i/>
          <w:color w:val="0000FF"/>
          <w:szCs w:val="22"/>
        </w:rPr>
        <w:fldChar w:fldCharType="end"/>
      </w:r>
      <w:r w:rsidR="00403DEE">
        <w:rPr>
          <w:rFonts w:eastAsia="Times New Roman" w:cs="Times New Roman"/>
          <w:i/>
          <w:color w:val="0000FF"/>
          <w:szCs w:val="22"/>
        </w:rPr>
        <w:t xml:space="preserve">. </w:t>
      </w:r>
    </w:p>
    <w:p w14:paraId="6B3C1F75" w14:textId="176FBCA4" w:rsidR="00481021" w:rsidRDefault="00795DD6" w:rsidP="00481021">
      <w:pPr>
        <w:divId w:val="849956341"/>
        <w:rPr>
          <w:rFonts w:eastAsia="Times New Roman" w:cs="Times New Roman"/>
          <w:i/>
          <w:color w:val="0000FF"/>
          <w:szCs w:val="22"/>
        </w:rPr>
      </w:pPr>
      <w:r w:rsidRPr="00EF3E02">
        <w:rPr>
          <w:rFonts w:eastAsia="Times New Roman" w:cs="Times New Roman"/>
          <w:i/>
          <w:color w:val="0000FF"/>
          <w:szCs w:val="22"/>
        </w:rPr>
        <w:t xml:space="preserve">The OLPC hypothesis is that </w:t>
      </w:r>
      <w:r>
        <w:rPr>
          <w:rFonts w:eastAsia="Times New Roman" w:cs="Times New Roman"/>
          <w:i/>
          <w:color w:val="0000FF"/>
          <w:szCs w:val="22"/>
        </w:rPr>
        <w:t>children can unlock</w:t>
      </w:r>
      <w:r w:rsidRPr="0077550C">
        <w:rPr>
          <w:rFonts w:eastAsia="Times New Roman" w:cs="Times New Roman"/>
          <w:i/>
          <w:color w:val="0000FF"/>
          <w:szCs w:val="22"/>
        </w:rPr>
        <w:t xml:space="preserve"> the potential that they have</w:t>
      </w:r>
      <w:r w:rsidRPr="00EF3E02">
        <w:rPr>
          <w:rFonts w:eastAsia="Times New Roman" w:cs="Times New Roman"/>
          <w:i/>
          <w:color w:val="0000FF"/>
          <w:szCs w:val="22"/>
        </w:rPr>
        <w:t xml:space="preserve"> </w:t>
      </w:r>
      <w:r>
        <w:rPr>
          <w:rFonts w:eastAsia="Times New Roman" w:cs="Times New Roman"/>
          <w:i/>
          <w:color w:val="0000FF"/>
          <w:szCs w:val="22"/>
        </w:rPr>
        <w:t>with a personal learning device</w:t>
      </w:r>
      <w:r w:rsidRPr="00EF3E02">
        <w:rPr>
          <w:rFonts w:eastAsia="Times New Roman" w:cs="Times New Roman"/>
          <w:i/>
          <w:color w:val="0000FF"/>
          <w:szCs w:val="22"/>
        </w:rPr>
        <w:t xml:space="preserve"> with </w:t>
      </w:r>
      <w:r>
        <w:rPr>
          <w:rFonts w:eastAsia="Times New Roman" w:cs="Times New Roman"/>
          <w:i/>
          <w:color w:val="0000FF"/>
          <w:szCs w:val="22"/>
        </w:rPr>
        <w:t xml:space="preserve">them at all times. </w:t>
      </w:r>
      <w:r>
        <w:rPr>
          <w:i/>
          <w:color w:val="0000FF"/>
          <w:szCs w:val="22"/>
        </w:rPr>
        <w:t>This</w:t>
      </w:r>
      <w:r w:rsidRPr="001F4D56">
        <w:rPr>
          <w:i/>
          <w:color w:val="0000FF"/>
          <w:szCs w:val="22"/>
        </w:rPr>
        <w:t xml:space="preserve"> </w:t>
      </w:r>
      <w:r>
        <w:rPr>
          <w:i/>
          <w:color w:val="0000FF"/>
          <w:szCs w:val="22"/>
        </w:rPr>
        <w:t xml:space="preserve">idea also conforms to </w:t>
      </w:r>
      <w:proofErr w:type="spellStart"/>
      <w:r>
        <w:rPr>
          <w:i/>
          <w:color w:val="0000FF"/>
          <w:szCs w:val="22"/>
        </w:rPr>
        <w:t>Attwell</w:t>
      </w:r>
      <w:proofErr w:type="spellEnd"/>
      <w:r>
        <w:rPr>
          <w:i/>
          <w:color w:val="0000FF"/>
          <w:szCs w:val="22"/>
        </w:rPr>
        <w:t xml:space="preserve"> (2007) </w:t>
      </w:r>
      <w:r w:rsidRPr="001F4D56">
        <w:rPr>
          <w:i/>
          <w:color w:val="0000FF"/>
          <w:szCs w:val="22"/>
        </w:rPr>
        <w:t xml:space="preserve">visions </w:t>
      </w:r>
      <w:r>
        <w:rPr>
          <w:i/>
          <w:color w:val="0000FF"/>
          <w:szCs w:val="22"/>
        </w:rPr>
        <w:t>that</w:t>
      </w:r>
      <w:r w:rsidRPr="001F4D56">
        <w:rPr>
          <w:i/>
          <w:color w:val="0000FF"/>
          <w:szCs w:val="22"/>
        </w:rPr>
        <w:t xml:space="preserve"> ubiquitous computing</w:t>
      </w:r>
      <w:r>
        <w:rPr>
          <w:i/>
          <w:color w:val="0000FF"/>
          <w:szCs w:val="22"/>
        </w:rPr>
        <w:t xml:space="preserve"> </w:t>
      </w:r>
      <w:r w:rsidRPr="001F4D56">
        <w:rPr>
          <w:i/>
          <w:color w:val="0000FF"/>
          <w:szCs w:val="22"/>
        </w:rPr>
        <w:t xml:space="preserve">may offer new opportunities for learning </w:t>
      </w:r>
      <w:r w:rsidRPr="0090024C">
        <w:rPr>
          <w:i/>
          <w:color w:val="FF0000"/>
          <w:szCs w:val="22"/>
        </w:rPr>
        <w:fldChar w:fldCharType="begin" w:fldLock="1"/>
      </w:r>
      <w:r w:rsidR="00912D0D">
        <w:rPr>
          <w:i/>
          <w:color w:val="FF0000"/>
          <w:szCs w:val="22"/>
        </w:rPr>
        <w:instrText>ADDIN CSL_CITATION { "citationItems" : [ { "id" : "ITEM-1", "itemData" : { "abstract" : "This paper explores some of the ideas behind the Personal Learning Environment and considers why PLEs might be useful or indeed central to learning in the future. This is not so much a technical question as an educational one, although changing technologies are key drivers in educational change. The paper starts by looking at the changing face of education and goes on to consider the different ways in which the so-called \u2018net generation\u2019 is using technology for learning. It goes on to consider some of the pressures for change in the present education systems. The idea of a Personal Learning Environment recognises that learning is ongoing and seeks to provide tools to support that learning. It also recognises the role of the individual in organising his or her own learning. Moreover, the pressures for a PLE are based on the idea that learning will take place in different contexts and situations and will not be provided by a single learning provider. Linked to this is an increasing recognition of the importance of informal learning. The paper also looks at changing technology, especially the emergence of ubiquitous computing and the development of social software. The paper believes that we are coming to realise that we cannot simply reproduce previous forms of learning, the classroom or the university, embodied in software. Instead, we have to look at the new opportunities for learning afforded by emerging technologies. Social software offers the opportunity to narrow the divide between producers and consumers. Consumers themselves become producers, through creating and sharing. One implication is the potential for a new ecology of \u2018open\u2019 content, books, learning materials and multimedia, through learners themselves becoming producers of learning materials. Social software has already led to the widespread adoption of portfolios for learners, bringing together learning from different contexts and sources of learning and providing an ongoing record of lifelong learning, capable of expression in different forms. The paper considers how Personal Learning Environments might be developed through the aggregation of different services. The final section provides examples of practices that show how PLEs may be used in the future.", "author" : [ { "dropping-particle" : "", "family" : "Attwell", "given" : "Graham", "non-dropping-particle" : "", "parse-names" : false, "suffix" : "" } ], "container-title" : "eLearning Papers", "id" : "ITEM-1", "issue" : "January", "issued" : { "date-parts" : [ [ "2007" ] ] }, "page" : "1-8", "title" : "Personal Learning Environments-the future of eLearning?", "type" : "article-journal", "volume" : "2" }, "uris" : [ "http://www.mendeley.com/documents/?uuid=033f3de5-2414-4f17-b695-4341ea56ec24" ] } ], "mendeley" : { "previouslyFormattedCitation" : "(Attwell 2007)" }, "properties" : { "noteIndex" : 0 }, "schema" : "https://github.com/citation-style-language/schema/raw/master/csl-citation.json" }</w:instrText>
      </w:r>
      <w:r w:rsidRPr="0090024C">
        <w:rPr>
          <w:i/>
          <w:color w:val="FF0000"/>
          <w:szCs w:val="22"/>
        </w:rPr>
        <w:fldChar w:fldCharType="separate"/>
      </w:r>
      <w:r w:rsidRPr="0090024C">
        <w:rPr>
          <w:i/>
          <w:noProof/>
          <w:color w:val="FF0000"/>
          <w:szCs w:val="22"/>
        </w:rPr>
        <w:t>(Attwell 2007)</w:t>
      </w:r>
      <w:r w:rsidRPr="0090024C">
        <w:rPr>
          <w:i/>
          <w:color w:val="FF0000"/>
          <w:szCs w:val="22"/>
        </w:rPr>
        <w:fldChar w:fldCharType="end"/>
      </w:r>
      <w:r w:rsidRPr="0090024C">
        <w:rPr>
          <w:i/>
          <w:color w:val="FF0000"/>
          <w:szCs w:val="22"/>
        </w:rPr>
        <w:t>.</w:t>
      </w:r>
      <w:r>
        <w:rPr>
          <w:i/>
          <w:color w:val="0000FF"/>
          <w:szCs w:val="22"/>
        </w:rPr>
        <w:t xml:space="preserve"> </w:t>
      </w:r>
      <w:r>
        <w:rPr>
          <w:rFonts w:eastAsia="Times New Roman" w:cs="Times New Roman"/>
          <w:i/>
          <w:color w:val="0000FF"/>
          <w:szCs w:val="22"/>
        </w:rPr>
        <w:t xml:space="preserve">Therefore, if </w:t>
      </w:r>
      <w:r w:rsidRPr="00EF3E02">
        <w:rPr>
          <w:rFonts w:eastAsia="Times New Roman" w:cs="Times New Roman"/>
          <w:i/>
          <w:color w:val="0000FF"/>
          <w:szCs w:val="22"/>
        </w:rPr>
        <w:t>each child owns its own laptop</w:t>
      </w:r>
      <w:r>
        <w:rPr>
          <w:rFonts w:eastAsia="Times New Roman" w:cs="Times New Roman"/>
          <w:i/>
          <w:color w:val="0000FF"/>
          <w:szCs w:val="22"/>
        </w:rPr>
        <w:t xml:space="preserve"> (the OLPC laptop), this would enable</w:t>
      </w:r>
      <w:r w:rsidRPr="009B2EEC">
        <w:rPr>
          <w:rFonts w:eastAsia="Times New Roman" w:cs="Times New Roman"/>
          <w:i/>
          <w:color w:val="0000FF"/>
          <w:szCs w:val="22"/>
        </w:rPr>
        <w:t xml:space="preserve"> a</w:t>
      </w:r>
      <w:r w:rsidRPr="00846A06">
        <w:rPr>
          <w:rFonts w:eastAsia="Times New Roman" w:cs="Times New Roman"/>
          <w:i/>
          <w:color w:val="0000FF"/>
          <w:szCs w:val="22"/>
        </w:rPr>
        <w:t xml:space="preserve"> </w:t>
      </w:r>
      <w:r>
        <w:rPr>
          <w:rFonts w:eastAsia="Times New Roman" w:cs="Times New Roman"/>
          <w:i/>
          <w:color w:val="0000FF"/>
          <w:szCs w:val="22"/>
        </w:rPr>
        <w:t>more learner centred approach as an alternative to the</w:t>
      </w:r>
      <w:r w:rsidRPr="00EF3E02">
        <w:rPr>
          <w:rFonts w:eastAsia="Times New Roman" w:cs="Times New Roman"/>
          <w:i/>
          <w:color w:val="0000FF"/>
          <w:szCs w:val="22"/>
        </w:rPr>
        <w:t xml:space="preserve"> traditional instructional approach</w:t>
      </w:r>
      <w:r>
        <w:rPr>
          <w:rFonts w:eastAsia="Times New Roman" w:cs="Times New Roman"/>
          <w:i/>
          <w:color w:val="0000FF"/>
          <w:szCs w:val="22"/>
        </w:rPr>
        <w:t xml:space="preserve"> </w:t>
      </w:r>
      <w:r w:rsidRPr="00723191">
        <w:rPr>
          <w:rFonts w:eastAsia="Times New Roman" w:cs="Times New Roman"/>
          <w:i/>
          <w:color w:val="0000FF"/>
          <w:szCs w:val="22"/>
        </w:rPr>
        <w:t>focused on trainers' needs</w:t>
      </w:r>
      <w:r>
        <w:rPr>
          <w:rFonts w:eastAsia="Times New Roman" w:cs="Times New Roman"/>
          <w:i/>
          <w:color w:val="0000FF"/>
          <w:szCs w:val="22"/>
        </w:rPr>
        <w:t xml:space="preserve">, which is in many places is affected by </w:t>
      </w:r>
      <w:r w:rsidRPr="00FD4659">
        <w:rPr>
          <w:rFonts w:eastAsia="Times New Roman" w:cs="Times New Roman"/>
          <w:i/>
          <w:color w:val="0000FF"/>
          <w:szCs w:val="22"/>
        </w:rPr>
        <w:t>deprivation</w:t>
      </w:r>
      <w:r>
        <w:rPr>
          <w:rFonts w:eastAsia="Times New Roman" w:cs="Times New Roman"/>
          <w:i/>
          <w:color w:val="0000FF"/>
          <w:szCs w:val="22"/>
        </w:rPr>
        <w:t>, physical</w:t>
      </w:r>
      <w:r w:rsidRPr="00FD4659">
        <w:rPr>
          <w:rFonts w:eastAsia="Times New Roman" w:cs="Times New Roman"/>
          <w:i/>
          <w:color w:val="0000FF"/>
          <w:szCs w:val="22"/>
        </w:rPr>
        <w:t xml:space="preserve"> isolation</w:t>
      </w:r>
      <w:r>
        <w:rPr>
          <w:rFonts w:eastAsia="Times New Roman" w:cs="Times New Roman"/>
          <w:i/>
          <w:color w:val="0000FF"/>
          <w:szCs w:val="22"/>
        </w:rPr>
        <w:t>,</w:t>
      </w:r>
      <w:r w:rsidRPr="00FD4659">
        <w:rPr>
          <w:rFonts w:eastAsia="Times New Roman" w:cs="Times New Roman"/>
          <w:i/>
          <w:color w:val="0000FF"/>
          <w:szCs w:val="22"/>
        </w:rPr>
        <w:t xml:space="preserve"> </w:t>
      </w:r>
      <w:r>
        <w:rPr>
          <w:rFonts w:eastAsia="Times New Roman" w:cs="Times New Roman"/>
          <w:i/>
          <w:color w:val="0000FF"/>
          <w:szCs w:val="22"/>
        </w:rPr>
        <w:t>cultural and political barriers</w:t>
      </w:r>
      <w:r w:rsidR="00403DEE">
        <w:rPr>
          <w:rFonts w:eastAsia="Times New Roman" w:cs="Times New Roman"/>
          <w:i/>
          <w:color w:val="0000FF"/>
          <w:szCs w:val="22"/>
        </w:rPr>
        <w:t>.</w:t>
      </w:r>
      <w:r w:rsidR="00481021">
        <w:rPr>
          <w:rFonts w:eastAsia="Times New Roman" w:cs="Times New Roman"/>
          <w:i/>
          <w:color w:val="0000FF"/>
          <w:szCs w:val="22"/>
        </w:rPr>
        <w:t xml:space="preserve"> </w:t>
      </w:r>
    </w:p>
    <w:p w14:paraId="64E8184C" w14:textId="1ACECC3C" w:rsidR="00D53F61" w:rsidRPr="006A24A6" w:rsidRDefault="00FD19F1" w:rsidP="00A54B26">
      <w:pPr>
        <w:rPr>
          <w:i/>
          <w:color w:val="0000FF"/>
          <w:szCs w:val="22"/>
        </w:rPr>
      </w:pPr>
      <w:r w:rsidRPr="00EF3E02">
        <w:rPr>
          <w:rFonts w:eastAsia="Times New Roman" w:cs="Times New Roman"/>
          <w:i/>
          <w:color w:val="0000FF"/>
          <w:szCs w:val="22"/>
        </w:rPr>
        <w:t xml:space="preserve">The OLPC </w:t>
      </w:r>
      <w:r w:rsidR="00E805CA">
        <w:rPr>
          <w:rFonts w:eastAsia="Times New Roman" w:cs="Times New Roman"/>
          <w:i/>
          <w:color w:val="0000FF"/>
          <w:szCs w:val="22"/>
        </w:rPr>
        <w:t>project has</w:t>
      </w:r>
      <w:r w:rsidRPr="00EF3E02">
        <w:rPr>
          <w:rFonts w:eastAsia="Times New Roman" w:cs="Times New Roman"/>
          <w:i/>
          <w:color w:val="0000FF"/>
          <w:szCs w:val="22"/>
        </w:rPr>
        <w:t xml:space="preserve"> a view of learning known as constructionist learning</w:t>
      </w:r>
      <w:r w:rsidR="00176DBF" w:rsidRPr="00EF3E02">
        <w:rPr>
          <w:rFonts w:eastAsia="Times New Roman" w:cs="Times New Roman"/>
          <w:i/>
          <w:color w:val="0000FF"/>
          <w:szCs w:val="22"/>
        </w:rPr>
        <w:t xml:space="preserve">, </w:t>
      </w:r>
      <w:r w:rsidR="00EF3E02" w:rsidRPr="00EF3E02">
        <w:rPr>
          <w:rFonts w:eastAsia="Times New Roman" w:cs="Times New Roman"/>
          <w:i/>
          <w:color w:val="0000FF"/>
          <w:szCs w:val="22"/>
        </w:rPr>
        <w:t xml:space="preserve">a philosophy </w:t>
      </w:r>
      <w:r w:rsidR="0099755F">
        <w:rPr>
          <w:rFonts w:eastAsia="Times New Roman" w:cs="Times New Roman"/>
          <w:i/>
          <w:color w:val="0000FF"/>
          <w:szCs w:val="22"/>
        </w:rPr>
        <w:t>inspired by</w:t>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 xml:space="preserve">Jean Piaget’ </w:t>
      </w:r>
      <w:r w:rsidR="00176DBF" w:rsidRPr="00EF3E02">
        <w:rPr>
          <w:rFonts w:eastAsia="Times New Roman" w:cs="Times New Roman"/>
          <w:i/>
          <w:color w:val="0000FF"/>
          <w:szCs w:val="22"/>
        </w:rPr>
        <w:t>constructivis</w:t>
      </w:r>
      <w:r w:rsidR="00D80140">
        <w:rPr>
          <w:rFonts w:eastAsia="Times New Roman" w:cs="Times New Roman"/>
          <w:i/>
          <w:color w:val="0000FF"/>
          <w:szCs w:val="22"/>
        </w:rPr>
        <w:t>m</w:t>
      </w:r>
      <w:r w:rsidR="00EF3E02" w:rsidRPr="00DB785C">
        <w:rPr>
          <w:i/>
          <w:color w:val="0000FF"/>
          <w:vertAlign w:val="superscript"/>
        </w:rPr>
        <w:footnoteReference w:id="7"/>
      </w:r>
      <w:r w:rsidR="00176DBF" w:rsidRPr="00EF3E02">
        <w:rPr>
          <w:rFonts w:eastAsia="Times New Roman" w:cs="Times New Roman"/>
          <w:i/>
          <w:color w:val="0000FF"/>
          <w:szCs w:val="22"/>
        </w:rPr>
        <w:t xml:space="preserve"> </w:t>
      </w:r>
      <w:r w:rsidR="0099755F" w:rsidRPr="00DB785C">
        <w:rPr>
          <w:rFonts w:eastAsia="Times New Roman" w:cs="Times New Roman"/>
          <w:i/>
          <w:color w:val="0000FF"/>
          <w:szCs w:val="22"/>
        </w:rPr>
        <w:t>model</w:t>
      </w:r>
      <w:r w:rsidR="00416534">
        <w:rPr>
          <w:rFonts w:eastAsia="Times New Roman" w:cs="Times New Roman"/>
          <w:i/>
          <w:color w:val="0000FF"/>
          <w:szCs w:val="22"/>
        </w:rPr>
        <w:t>, where the</w:t>
      </w:r>
      <w:r w:rsidR="0099755F" w:rsidRPr="00DB785C">
        <w:rPr>
          <w:rFonts w:eastAsia="Times New Roman" w:cs="Times New Roman"/>
          <w:i/>
          <w:color w:val="0000FF"/>
          <w:szCs w:val="22"/>
        </w:rPr>
        <w:t xml:space="preserve"> children</w:t>
      </w:r>
      <w:r w:rsidR="00416534">
        <w:rPr>
          <w:rFonts w:eastAsia="Times New Roman" w:cs="Times New Roman"/>
          <w:i/>
          <w:color w:val="0000FF"/>
          <w:szCs w:val="22"/>
        </w:rPr>
        <w:t xml:space="preserve"> act</w:t>
      </w:r>
      <w:r w:rsidR="0099755F" w:rsidRPr="00DB785C">
        <w:rPr>
          <w:rFonts w:eastAsia="Times New Roman" w:cs="Times New Roman"/>
          <w:i/>
          <w:color w:val="0000FF"/>
          <w:szCs w:val="22"/>
        </w:rPr>
        <w:t xml:space="preserve"> as </w:t>
      </w:r>
      <w:r w:rsidR="00416534">
        <w:rPr>
          <w:rFonts w:eastAsia="Times New Roman" w:cs="Times New Roman"/>
          <w:i/>
          <w:color w:val="0000FF"/>
          <w:szCs w:val="22"/>
        </w:rPr>
        <w:t xml:space="preserve">the </w:t>
      </w:r>
      <w:r w:rsidR="0099755F" w:rsidRPr="00DB785C">
        <w:rPr>
          <w:rFonts w:eastAsia="Times New Roman" w:cs="Times New Roman"/>
          <w:i/>
          <w:color w:val="0000FF"/>
          <w:szCs w:val="22"/>
        </w:rPr>
        <w:t xml:space="preserve">builders </w:t>
      </w:r>
      <w:r w:rsidR="0099755F" w:rsidRPr="006A24A6">
        <w:rPr>
          <w:rFonts w:eastAsia="Times New Roman" w:cs="Times New Roman"/>
          <w:i/>
          <w:color w:val="0000FF"/>
          <w:szCs w:val="22"/>
        </w:rPr>
        <w:t>of their own intellectual structures</w:t>
      </w:r>
      <w:r w:rsidR="00176DBF" w:rsidRPr="006A24A6">
        <w:rPr>
          <w:rFonts w:eastAsia="Times New Roman" w:cs="Times New Roman"/>
          <w:i/>
          <w:color w:val="0000FF"/>
          <w:szCs w:val="22"/>
        </w:rPr>
        <w:t xml:space="preserve"> to understand the world around them</w:t>
      </w:r>
      <w:r w:rsidR="006F0A0C">
        <w:rPr>
          <w:rFonts w:eastAsia="Times New Roman" w:cs="Times New Roman"/>
          <w:i/>
          <w:color w:val="FF0000"/>
          <w:szCs w:val="22"/>
        </w:rPr>
        <w:t xml:space="preserve"> </w:t>
      </w:r>
      <w:r w:rsidR="006F0A0C">
        <w:rPr>
          <w:rFonts w:eastAsia="Times New Roman" w:cs="Times New Roman"/>
          <w:i/>
          <w:color w:val="FF0000"/>
          <w:szCs w:val="22"/>
        </w:rPr>
        <w:fldChar w:fldCharType="begin" w:fldLock="1"/>
      </w:r>
      <w:r w:rsidR="00912D0D">
        <w:rPr>
          <w:rFonts w:eastAsia="Times New Roman" w:cs="Times New Roman"/>
          <w:i/>
          <w:color w:val="FF0000"/>
          <w:szCs w:val="22"/>
        </w:rPr>
        <w:instrText>ADDIN CSL_CITATION { "citationItems" : [ { "id" : "ITEM-1", "itemData" : { "abstract" : "He proposes a unique computer-based learning environment called the Microworld. His primary belief about the Microworld's design is that it complements the natural knowledge building mechanisms of children, known as a constructivist approach to knowing and learning. His primary implication is that Microworld learning will profoundly affect the quality of knowledge gained. This work is one of the first large-scale attempts to mediate educational computer-based technology with Piagetian-based theories of learning and knowing.", "author" : [ { "dropping-particle" : "", "family" : "Papert", "given" : "Seymour", "non-dropping-particle" : "", "parse-names" : false, "suffix" : "" } ], "container-title" : "Basic Book, New York", "id" : "ITEM-1", "issued" : { "date-parts" : [ [ "1980" ] ] }, "publisher" : "Basic Book", "publisher-place" : "New York", "title" : "Mindstorm", "type" : "book" }, "uris" : [ "http://www.mendeley.com/documents/?uuid=44242811-05a5-423e-bbae-38469db1d56e" ] } ], "mendeley" : { "manualFormatting" : "(Papert 1980)", "previouslyFormattedCitation" : "(Seymour Papert 1980)" }, "properties" : { "noteIndex" : 0 }, "schema" : "https://github.com/citation-style-language/schema/raw/master/csl-citation.json" }</w:instrText>
      </w:r>
      <w:r w:rsidR="006F0A0C">
        <w:rPr>
          <w:rFonts w:eastAsia="Times New Roman" w:cs="Times New Roman"/>
          <w:i/>
          <w:color w:val="FF0000"/>
          <w:szCs w:val="22"/>
        </w:rPr>
        <w:fldChar w:fldCharType="separate"/>
      </w:r>
      <w:r w:rsidR="006F0A0C">
        <w:rPr>
          <w:rFonts w:eastAsia="Times New Roman" w:cs="Times New Roman"/>
          <w:noProof/>
          <w:color w:val="FF0000"/>
          <w:szCs w:val="22"/>
        </w:rPr>
        <w:t>(</w:t>
      </w:r>
      <w:r w:rsidR="006F0A0C" w:rsidRPr="006F0A0C">
        <w:rPr>
          <w:rFonts w:eastAsia="Times New Roman" w:cs="Times New Roman"/>
          <w:noProof/>
          <w:color w:val="FF0000"/>
          <w:szCs w:val="22"/>
        </w:rPr>
        <w:t>Papert 1980)</w:t>
      </w:r>
      <w:r w:rsidR="006F0A0C">
        <w:rPr>
          <w:rFonts w:eastAsia="Times New Roman" w:cs="Times New Roman"/>
          <w:i/>
          <w:color w:val="FF0000"/>
          <w:szCs w:val="22"/>
        </w:rPr>
        <w:fldChar w:fldCharType="end"/>
      </w:r>
      <w:r w:rsidR="00574B61" w:rsidRPr="006A24A6">
        <w:rPr>
          <w:rFonts w:eastAsia="Times New Roman" w:cs="Times New Roman"/>
          <w:i/>
          <w:color w:val="FF0000"/>
          <w:szCs w:val="22"/>
        </w:rPr>
        <w:t>.</w:t>
      </w:r>
      <w:r w:rsidR="008E7C9C" w:rsidRPr="006A24A6">
        <w:rPr>
          <w:i/>
          <w:color w:val="0000FF"/>
          <w:szCs w:val="22"/>
        </w:rPr>
        <w:t xml:space="preserve"> </w:t>
      </w:r>
    </w:p>
    <w:p w14:paraId="570FC6FD" w14:textId="53EDC0EB" w:rsidR="008E7C9C" w:rsidRPr="008E7C9C" w:rsidRDefault="004557EE" w:rsidP="008E7C9C">
      <w:pPr>
        <w:rPr>
          <w:i/>
          <w:color w:val="0000FF"/>
          <w:szCs w:val="22"/>
        </w:rPr>
      </w:pPr>
      <w:r>
        <w:rPr>
          <w:i/>
          <w:color w:val="0000FF"/>
          <w:szCs w:val="22"/>
        </w:rPr>
        <w:t>The</w:t>
      </w:r>
      <w:r w:rsidR="00BD68B3">
        <w:rPr>
          <w:i/>
          <w:color w:val="0000FF"/>
          <w:szCs w:val="22"/>
        </w:rPr>
        <w:t xml:space="preserve"> </w:t>
      </w:r>
      <w:r w:rsidR="00BD68B3" w:rsidRPr="005011AE">
        <w:rPr>
          <w:rFonts w:eastAsia="Times New Roman" w:cs="Times New Roman"/>
          <w:i/>
          <w:color w:val="0000FF"/>
          <w:szCs w:val="22"/>
        </w:rPr>
        <w:t>collaborative</w:t>
      </w:r>
      <w:r w:rsidR="00BD68B3">
        <w:rPr>
          <w:rFonts w:eastAsia="Times New Roman" w:cs="Times New Roman"/>
          <w:i/>
          <w:color w:val="0000FF"/>
          <w:szCs w:val="22"/>
        </w:rPr>
        <w:t xml:space="preserve"> and</w:t>
      </w:r>
      <w:r>
        <w:rPr>
          <w:i/>
          <w:color w:val="0000FF"/>
          <w:szCs w:val="22"/>
        </w:rPr>
        <w:t xml:space="preserve"> joyful aspect</w:t>
      </w:r>
      <w:r w:rsidR="00C66348">
        <w:rPr>
          <w:i/>
          <w:color w:val="0000FF"/>
          <w:szCs w:val="22"/>
        </w:rPr>
        <w:t>s</w:t>
      </w:r>
      <w:r>
        <w:rPr>
          <w:i/>
          <w:color w:val="0000FF"/>
          <w:szCs w:val="22"/>
        </w:rPr>
        <w:t xml:space="preserve"> of the laptop to </w:t>
      </w:r>
      <w:r w:rsidR="00BD68B3">
        <w:rPr>
          <w:i/>
          <w:color w:val="0000FF"/>
          <w:szCs w:val="22"/>
        </w:rPr>
        <w:t>engage</w:t>
      </w:r>
      <w:r>
        <w:rPr>
          <w:i/>
          <w:color w:val="0000FF"/>
          <w:szCs w:val="22"/>
        </w:rPr>
        <w:t xml:space="preserve"> </w:t>
      </w:r>
      <w:r w:rsidR="00BD68B3" w:rsidRPr="005011AE">
        <w:rPr>
          <w:i/>
          <w:color w:val="0000FF"/>
          <w:szCs w:val="22"/>
        </w:rPr>
        <w:t>children in their own education</w:t>
      </w:r>
      <w:r w:rsidR="00C66348">
        <w:rPr>
          <w:i/>
          <w:color w:val="0000FF"/>
          <w:szCs w:val="22"/>
        </w:rPr>
        <w:t xml:space="preserve"> are</w:t>
      </w:r>
      <w:r w:rsidR="00BD68B3">
        <w:rPr>
          <w:i/>
          <w:color w:val="0000FF"/>
          <w:szCs w:val="22"/>
        </w:rPr>
        <w:t xml:space="preserve"> indeed </w:t>
      </w:r>
      <w:r w:rsidR="00C66348">
        <w:rPr>
          <w:i/>
          <w:color w:val="0000FF"/>
          <w:szCs w:val="22"/>
        </w:rPr>
        <w:t xml:space="preserve">good examples to differentiate </w:t>
      </w:r>
      <w:r w:rsidR="008E7C9C" w:rsidRPr="008E7C9C">
        <w:rPr>
          <w:i/>
          <w:color w:val="0000FF"/>
          <w:szCs w:val="22"/>
        </w:rPr>
        <w:t>Piaget</w:t>
      </w:r>
      <w:r w:rsidR="008E7C9C">
        <w:rPr>
          <w:i/>
          <w:color w:val="0000FF"/>
          <w:szCs w:val="22"/>
        </w:rPr>
        <w:t xml:space="preserve">'s constructivism and </w:t>
      </w:r>
      <w:proofErr w:type="spellStart"/>
      <w:r w:rsidR="008E7C9C">
        <w:rPr>
          <w:i/>
          <w:color w:val="0000FF"/>
          <w:szCs w:val="22"/>
        </w:rPr>
        <w:t>Papert’s</w:t>
      </w:r>
      <w:proofErr w:type="spellEnd"/>
      <w:r w:rsidR="008E7C9C">
        <w:rPr>
          <w:i/>
          <w:color w:val="0000FF"/>
          <w:szCs w:val="22"/>
        </w:rPr>
        <w:t xml:space="preserve"> constructionism</w:t>
      </w:r>
      <w:r w:rsidR="00C66348">
        <w:rPr>
          <w:i/>
          <w:color w:val="0000FF"/>
          <w:szCs w:val="22"/>
        </w:rPr>
        <w:t>, as</w:t>
      </w:r>
      <w:r w:rsidR="00BD68B3">
        <w:rPr>
          <w:i/>
          <w:color w:val="0000FF"/>
          <w:szCs w:val="22"/>
        </w:rPr>
        <w:t xml:space="preserve"> </w:t>
      </w:r>
      <w:r w:rsidR="00C66348">
        <w:rPr>
          <w:i/>
          <w:color w:val="0000FF"/>
          <w:szCs w:val="22"/>
        </w:rPr>
        <w:t xml:space="preserve">described by </w:t>
      </w:r>
      <w:proofErr w:type="spellStart"/>
      <w:r w:rsidR="00C66348">
        <w:rPr>
          <w:i/>
          <w:color w:val="0000FF"/>
          <w:szCs w:val="22"/>
        </w:rPr>
        <w:t>Papert</w:t>
      </w:r>
      <w:proofErr w:type="spellEnd"/>
      <w:r w:rsidR="00C66348">
        <w:rPr>
          <w:i/>
          <w:color w:val="0000FF"/>
          <w:szCs w:val="22"/>
        </w:rPr>
        <w:t xml:space="preserve"> himself</w:t>
      </w:r>
      <w:r w:rsidR="008E7C9C" w:rsidRPr="00BF49F2">
        <w:rPr>
          <w:i/>
          <w:color w:val="0000FF"/>
          <w:szCs w:val="22"/>
        </w:rPr>
        <w:t xml:space="preserve">: </w:t>
      </w:r>
    </w:p>
    <w:p w14:paraId="0810D3C2" w14:textId="5306B1DD" w:rsidR="00526324" w:rsidRDefault="008E7C9C" w:rsidP="00526324">
      <w:pPr>
        <w:pStyle w:val="NormalWeb"/>
        <w:shd w:val="clear" w:color="auto" w:fill="FFFFFF"/>
        <w:tabs>
          <w:tab w:val="left" w:pos="7200"/>
          <w:tab w:val="left" w:pos="7560"/>
        </w:tabs>
        <w:spacing w:before="0" w:beforeAutospacing="0" w:line="300" w:lineRule="atLeast"/>
        <w:ind w:left="720" w:right="720"/>
        <w:jc w:val="both"/>
        <w:rPr>
          <w:rFonts w:asciiTheme="majorHAnsi" w:hAnsiTheme="majorHAnsi" w:cstheme="minorBidi"/>
          <w:i/>
          <w:color w:val="FF0000"/>
          <w:sz w:val="22"/>
          <w:szCs w:val="22"/>
          <w:lang w:eastAsia="ja-JP"/>
        </w:rPr>
      </w:pPr>
      <w:r w:rsidRPr="006A7BF3">
        <w:rPr>
          <w:rFonts w:asciiTheme="majorHAnsi" w:hAnsiTheme="majorHAnsi" w:cstheme="minorBidi"/>
          <w:i/>
          <w:color w:val="0000FF"/>
          <w:sz w:val="22"/>
          <w:szCs w:val="22"/>
          <w:lang w:eastAsia="ja-JP"/>
        </w:rPr>
        <w:t xml:space="preserve">My little play on the words construct and constructionism already hints at two of these multiple facets--one seemingly "serious" and one seemingly "playful." The serious facet will be familiar to psychologists as a tenet of the kindred, but less specific, family of psychological theories that call themselves </w:t>
      </w:r>
      <w:r w:rsidR="009B2CDB" w:rsidRPr="006A7BF3">
        <w:rPr>
          <w:rFonts w:asciiTheme="majorHAnsi" w:hAnsiTheme="majorHAnsi" w:cstheme="minorBidi"/>
          <w:i/>
          <w:color w:val="0000FF"/>
          <w:sz w:val="22"/>
          <w:szCs w:val="22"/>
          <w:lang w:eastAsia="ja-JP"/>
        </w:rPr>
        <w:t>constructivist</w:t>
      </w:r>
      <w:r w:rsidRPr="006A7BF3">
        <w:rPr>
          <w:rFonts w:asciiTheme="majorHAnsi" w:hAnsiTheme="majorHAnsi" w:cstheme="minorBidi"/>
          <w:i/>
          <w:color w:val="0000FF"/>
          <w:sz w:val="22"/>
          <w:szCs w:val="22"/>
          <w:lang w:eastAsia="ja-JP"/>
        </w:rPr>
        <w:t xml:space="preserve">. Constructionism--the N word as opposed to the V word--shares constructivism's connotation of learning as "building knowledge structures" irrespective of the circumstances of the learning. It then adds the idea that this happens especially felicitously in a context where the learner is consciously engaged in constructing a public </w:t>
      </w:r>
      <w:r w:rsidRPr="006A24A6">
        <w:rPr>
          <w:rFonts w:asciiTheme="majorHAnsi" w:hAnsiTheme="majorHAnsi" w:cstheme="minorBidi"/>
          <w:i/>
          <w:color w:val="0000FF"/>
          <w:sz w:val="22"/>
          <w:szCs w:val="22"/>
          <w:lang w:eastAsia="ja-JP"/>
        </w:rPr>
        <w:t>entity</w:t>
      </w:r>
      <w:r w:rsidR="009B2CDB" w:rsidRPr="006A24A6">
        <w:rPr>
          <w:rFonts w:asciiTheme="majorHAnsi" w:hAnsiTheme="majorHAnsi" w:cstheme="minorBidi"/>
          <w:i/>
          <w:color w:val="0000FF"/>
          <w:sz w:val="22"/>
          <w:szCs w:val="22"/>
          <w:lang w:eastAsia="ja-JP"/>
        </w:rPr>
        <w:t>…</w:t>
      </w:r>
      <w:r w:rsidR="006A7BF3" w:rsidRPr="006A24A6">
        <w:rPr>
          <w:rFonts w:asciiTheme="majorHAnsi" w:hAnsiTheme="majorHAnsi" w:cstheme="minorBidi"/>
          <w:i/>
          <w:color w:val="FF0000"/>
          <w:sz w:val="22"/>
          <w:szCs w:val="22"/>
          <w:lang w:eastAsia="ja-JP"/>
        </w:rPr>
        <w:fldChar w:fldCharType="begin" w:fldLock="1"/>
      </w:r>
      <w:r w:rsidR="00912D0D">
        <w:rPr>
          <w:rFonts w:asciiTheme="majorHAnsi" w:hAnsiTheme="majorHAnsi" w:cstheme="minorBidi"/>
          <w:i/>
          <w:color w:val="FF0000"/>
          <w:sz w:val="22"/>
          <w:szCs w:val="22"/>
          <w:lang w:eastAsia="ja-JP"/>
        </w:rPr>
        <w:instrText>ADDIN CSL_CITATION { "citationItems" : [ { "id" : "ITEM-1", "itemData" : { "author" : [ { "dropping-particle" : "", "family" : "Papert", "given" : "Seymur", "non-dropping-particle" : "", "parse-names" : false, "suffix" : "" }, { "dropping-particle" : "", "family" : "Harel", "given" : "Idit", "non-dropping-particle" : "", "parse-names" : false, "suffix" : "" } ], "chapter-number" : "1", "container-title" : "Constructionism", "id" : "ITEM-1", "issued" : { "date-parts" : [ [ "1991" ] ] }, "publisher" : "Ablex Publishing Corporation", "publisher-place" : "New York", "title" : "Constructionism", "type" : "chapter" }, "uris" : [ "http://www.mendeley.com/documents/?uuid=2df0d353-92ed-46a9-82cc-85299108ef07" ] } ], "mendeley" : { "previouslyFormattedCitation" : "(Seymur Papert and Harel 1991)" }, "properties" : { "noteIndex" : 0 }, "schema" : "https://github.com/citation-style-language/schema/raw/master/csl-citation.json" }</w:instrText>
      </w:r>
      <w:r w:rsidR="006A7BF3" w:rsidRPr="006A24A6">
        <w:rPr>
          <w:rFonts w:asciiTheme="majorHAnsi" w:hAnsiTheme="majorHAnsi" w:cstheme="minorBidi"/>
          <w:i/>
          <w:color w:val="FF0000"/>
          <w:sz w:val="22"/>
          <w:szCs w:val="22"/>
          <w:lang w:eastAsia="ja-JP"/>
        </w:rPr>
        <w:fldChar w:fldCharType="separate"/>
      </w:r>
      <w:r w:rsidR="00A73A71" w:rsidRPr="00A73A71">
        <w:rPr>
          <w:rFonts w:asciiTheme="majorHAnsi" w:hAnsiTheme="majorHAnsi" w:cstheme="minorBidi"/>
          <w:noProof/>
          <w:color w:val="FF0000"/>
          <w:sz w:val="22"/>
          <w:szCs w:val="22"/>
          <w:lang w:eastAsia="ja-JP"/>
        </w:rPr>
        <w:t>(Seymur Papert and Harel 1991)</w:t>
      </w:r>
      <w:r w:rsidR="006A7BF3" w:rsidRPr="006A24A6">
        <w:rPr>
          <w:rFonts w:asciiTheme="majorHAnsi" w:hAnsiTheme="majorHAnsi" w:cstheme="minorBidi"/>
          <w:i/>
          <w:color w:val="FF0000"/>
          <w:sz w:val="22"/>
          <w:szCs w:val="22"/>
          <w:lang w:eastAsia="ja-JP"/>
        </w:rPr>
        <w:fldChar w:fldCharType="end"/>
      </w:r>
      <w:r w:rsidR="00574B61" w:rsidRPr="006A24A6">
        <w:rPr>
          <w:rFonts w:asciiTheme="majorHAnsi" w:hAnsiTheme="majorHAnsi" w:cstheme="minorBidi"/>
          <w:i/>
          <w:color w:val="FF0000"/>
          <w:sz w:val="22"/>
          <w:szCs w:val="22"/>
          <w:lang w:eastAsia="ja-JP"/>
        </w:rPr>
        <w:t>.</w:t>
      </w:r>
    </w:p>
    <w:p w14:paraId="2D5283F7" w14:textId="63ED31A7" w:rsidR="00F07E55" w:rsidRPr="00F07E55" w:rsidRDefault="0027599C" w:rsidP="00F07E55">
      <w:pPr>
        <w:pStyle w:val="NormalWeb"/>
        <w:shd w:val="clear" w:color="auto" w:fill="FFFFFF"/>
        <w:tabs>
          <w:tab w:val="left" w:pos="7200"/>
          <w:tab w:val="left" w:pos="7560"/>
        </w:tabs>
        <w:spacing w:before="0" w:beforeAutospacing="0" w:line="300" w:lineRule="atLeast"/>
        <w:ind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To </w:t>
      </w:r>
      <w:r w:rsidR="00FF74CE" w:rsidRPr="00F07E55">
        <w:rPr>
          <w:rFonts w:asciiTheme="majorHAnsi" w:hAnsiTheme="majorHAnsi" w:cstheme="minorBidi"/>
          <w:i/>
          <w:color w:val="0000FF"/>
          <w:sz w:val="22"/>
          <w:szCs w:val="22"/>
          <w:lang w:eastAsia="ja-JP"/>
        </w:rPr>
        <w:t xml:space="preserve">best </w:t>
      </w:r>
      <w:r w:rsidR="00757070" w:rsidRPr="00F07E55">
        <w:rPr>
          <w:rFonts w:asciiTheme="majorHAnsi" w:hAnsiTheme="majorHAnsi" w:cstheme="minorBidi"/>
          <w:i/>
          <w:color w:val="0000FF"/>
          <w:sz w:val="22"/>
          <w:szCs w:val="22"/>
          <w:lang w:eastAsia="ja-JP"/>
        </w:rPr>
        <w:t>serve the OLPC</w:t>
      </w:r>
      <w:r w:rsidRPr="00F07E55">
        <w:rPr>
          <w:rFonts w:asciiTheme="majorHAnsi" w:hAnsiTheme="majorHAnsi" w:cstheme="minorBidi"/>
          <w:i/>
          <w:color w:val="0000FF"/>
          <w:sz w:val="22"/>
          <w:szCs w:val="22"/>
          <w:lang w:eastAsia="ja-JP"/>
        </w:rPr>
        <w:t xml:space="preserve"> cause</w:t>
      </w:r>
      <w:r w:rsidR="00C14F6B" w:rsidRPr="00F07E55">
        <w:rPr>
          <w:rFonts w:asciiTheme="majorHAnsi" w:hAnsiTheme="majorHAnsi" w:cstheme="minorBidi"/>
          <w:i/>
          <w:color w:val="0000FF"/>
          <w:sz w:val="22"/>
          <w:szCs w:val="22"/>
          <w:lang w:eastAsia="ja-JP"/>
        </w:rPr>
        <w:t>, w</w:t>
      </w:r>
      <w:r w:rsidR="007E73CB" w:rsidRPr="00F07E55">
        <w:rPr>
          <w:rFonts w:asciiTheme="majorHAnsi" w:hAnsiTheme="majorHAnsi" w:cstheme="minorBidi"/>
          <w:i/>
          <w:color w:val="0000FF"/>
          <w:sz w:val="22"/>
          <w:szCs w:val="22"/>
          <w:lang w:eastAsia="ja-JP"/>
        </w:rPr>
        <w:t>herever the</w:t>
      </w:r>
      <w:r w:rsidR="00C14F6B" w:rsidRPr="00F07E55">
        <w:rPr>
          <w:rFonts w:asciiTheme="majorHAnsi" w:hAnsiTheme="majorHAnsi" w:cstheme="minorBidi"/>
          <w:i/>
          <w:color w:val="0000FF"/>
          <w:sz w:val="22"/>
          <w:szCs w:val="22"/>
          <w:lang w:eastAsia="ja-JP"/>
        </w:rPr>
        <w:t xml:space="preserve"> laptops are</w:t>
      </w:r>
      <w:r w:rsidR="007E73CB" w:rsidRPr="00F07E55">
        <w:rPr>
          <w:rFonts w:asciiTheme="majorHAnsi" w:hAnsiTheme="majorHAnsi" w:cstheme="minorBidi"/>
          <w:i/>
          <w:color w:val="0000FF"/>
          <w:sz w:val="22"/>
          <w:szCs w:val="22"/>
          <w:lang w:eastAsia="ja-JP"/>
        </w:rPr>
        <w:t xml:space="preserve"> distributed, there are five core principals</w:t>
      </w:r>
      <w:r w:rsidR="00FF74CE" w:rsidRPr="00F07E55">
        <w:rPr>
          <w:rFonts w:asciiTheme="majorHAnsi" w:hAnsiTheme="majorHAnsi" w:cstheme="minorBidi"/>
          <w:i/>
          <w:color w:val="0000FF"/>
          <w:sz w:val="22"/>
          <w:szCs w:val="22"/>
          <w:lang w:eastAsia="ja-JP"/>
        </w:rPr>
        <w:t xml:space="preserve"> that must be respected</w:t>
      </w:r>
      <w:r w:rsidR="00912D0D">
        <w:rPr>
          <w:rFonts w:asciiTheme="majorHAnsi" w:hAnsiTheme="majorHAnsi" w:cstheme="minorBidi"/>
          <w:i/>
          <w:color w:val="0000FF"/>
          <w:sz w:val="22"/>
          <w:szCs w:val="22"/>
          <w:lang w:eastAsia="ja-JP"/>
        </w:rPr>
        <w:t xml:space="preserve"> </w:t>
      </w:r>
      <w:r w:rsidR="00912D0D">
        <w:rPr>
          <w:rFonts w:asciiTheme="majorHAnsi" w:hAnsiTheme="majorHAnsi" w:cstheme="minorBidi"/>
          <w:i/>
          <w:color w:val="0000FF"/>
          <w:sz w:val="22"/>
          <w:szCs w:val="22"/>
          <w:lang w:eastAsia="ja-JP"/>
        </w:rPr>
        <w:fldChar w:fldCharType="begin" w:fldLock="1"/>
      </w:r>
      <w:r w:rsidR="00912D0D">
        <w:rPr>
          <w:rFonts w:asciiTheme="majorHAnsi" w:hAnsiTheme="majorHAnsi" w:cstheme="minorBidi"/>
          <w:i/>
          <w:color w:val="0000FF"/>
          <w:sz w:val="22"/>
          <w:szCs w:val="22"/>
          <w:lang w:eastAsia="ja-JP"/>
        </w:rPr>
        <w:instrText>ADDIN CSL_CITATION { "citationItems" : [ { "id" : "ITEM-1", "itemData" : { "URL" : "http://www.youtube.com/watch?feature=player_embedded&amp;v=c-M77C2ejTw", "accessed" : { "date-parts" : [ [ "2013", "5", "23" ] ] }, "author" : [ { "dropping-particle" : "", "family" : "OLPC", "given" : "", "non-dropping-particle" : "", "parse-names" : false, "suffix" : "" } ], "container-title" : "OLPC Foundation", "id" : "ITEM-1", "issued" : { "date-parts" : [ [ "0" ] ] }, "title" : "OLPC Principles", "type" : "webpage" }, "uris" : [ "http://www.mendeley.com/documents/?uuid=21e1fe27-3439-462b-8ed0-be380c15eae4" ] } ], "mendeley" : { "previouslyFormattedCitation" : "(OLPC n.d.)" }, "properties" : { "noteIndex" : 0 }, "schema" : "https://github.com/citation-style-language/schema/raw/master/csl-citation.json" }</w:instrText>
      </w:r>
      <w:r w:rsidR="00912D0D">
        <w:rPr>
          <w:rFonts w:asciiTheme="majorHAnsi" w:hAnsiTheme="majorHAnsi" w:cstheme="minorBidi"/>
          <w:i/>
          <w:color w:val="0000FF"/>
          <w:sz w:val="22"/>
          <w:szCs w:val="22"/>
          <w:lang w:eastAsia="ja-JP"/>
        </w:rPr>
        <w:fldChar w:fldCharType="separate"/>
      </w:r>
      <w:r w:rsidR="00912D0D" w:rsidRPr="00912D0D">
        <w:rPr>
          <w:rFonts w:asciiTheme="majorHAnsi" w:hAnsiTheme="majorHAnsi" w:cstheme="minorBidi"/>
          <w:noProof/>
          <w:color w:val="0000FF"/>
          <w:sz w:val="22"/>
          <w:szCs w:val="22"/>
          <w:lang w:eastAsia="ja-JP"/>
        </w:rPr>
        <w:t>(OLPC n.d.)</w:t>
      </w:r>
      <w:r w:rsidR="00912D0D">
        <w:rPr>
          <w:rFonts w:asciiTheme="majorHAnsi" w:hAnsiTheme="majorHAnsi" w:cstheme="minorBidi"/>
          <w:i/>
          <w:color w:val="0000FF"/>
          <w:sz w:val="22"/>
          <w:szCs w:val="22"/>
          <w:lang w:eastAsia="ja-JP"/>
        </w:rPr>
        <w:fldChar w:fldCharType="end"/>
      </w:r>
      <w:r w:rsidR="00FF74CE" w:rsidRPr="00F07E55">
        <w:rPr>
          <w:rFonts w:asciiTheme="majorHAnsi" w:hAnsiTheme="majorHAnsi" w:cstheme="minorBidi"/>
          <w:i/>
          <w:color w:val="0000FF"/>
          <w:sz w:val="22"/>
          <w:szCs w:val="22"/>
          <w:lang w:eastAsia="ja-JP"/>
        </w:rPr>
        <w:t>:</w:t>
      </w:r>
    </w:p>
    <w:p w14:paraId="57B0AB94"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cstheme="minorBidi"/>
          <w:b/>
          <w:bCs/>
          <w:i/>
          <w:color w:val="0000FF"/>
          <w:szCs w:val="22"/>
        </w:rPr>
      </w:pPr>
      <w:r w:rsidRPr="00F07E55">
        <w:rPr>
          <w:rFonts w:asciiTheme="majorHAnsi" w:hAnsiTheme="majorHAnsi" w:cstheme="minorBidi"/>
          <w:b/>
          <w:i/>
          <w:color w:val="0000FF"/>
          <w:sz w:val="22"/>
          <w:szCs w:val="22"/>
          <w:lang w:eastAsia="ja-JP"/>
        </w:rPr>
        <w:t>Child Ownership:</w:t>
      </w:r>
      <w:r w:rsidRPr="00F07E55">
        <w:rPr>
          <w:rFonts w:asciiTheme="majorHAnsi" w:hAnsiTheme="majorHAnsi" w:cstheme="minorBidi"/>
          <w:i/>
          <w:color w:val="0000FF"/>
          <w:sz w:val="22"/>
          <w:szCs w:val="22"/>
          <w:lang w:eastAsia="ja-JP"/>
        </w:rPr>
        <w:t xml:space="preserve"> Children should stay with the laptops. They should be free to take them home and use at the time they wish. When children have their own machine, they will not treat the laptop as government property, but as a personal medium and a valuable gift that needs to be protected. Taking the machines home generates additional opportunities to have the children devoting time to read and write more, and to acquire a more positive view of their potential. Learning becomes a focal point in their lives.</w:t>
      </w:r>
    </w:p>
    <w:p w14:paraId="4CA3BD1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07E55">
        <w:rPr>
          <w:rFonts w:asciiTheme="majorHAnsi" w:hAnsiTheme="majorHAnsi" w:cstheme="minorBidi"/>
          <w:i/>
          <w:color w:val="0000FF"/>
          <w:sz w:val="22"/>
          <w:szCs w:val="22"/>
          <w:lang w:eastAsia="ja-JP"/>
        </w:rPr>
        <w:t xml:space="preserve"> </w:t>
      </w:r>
      <w:r w:rsidRPr="00912D0D">
        <w:rPr>
          <w:rFonts w:asciiTheme="majorHAnsi" w:hAnsiTheme="majorHAnsi" w:cstheme="minorBidi"/>
          <w:b/>
          <w:i/>
          <w:color w:val="0000FF"/>
          <w:sz w:val="22"/>
          <w:szCs w:val="22"/>
          <w:lang w:eastAsia="ja-JP"/>
        </w:rPr>
        <w:t>Low Ages:</w:t>
      </w:r>
      <w:r w:rsidRPr="00F07E55">
        <w:rPr>
          <w:rFonts w:asciiTheme="majorHAnsi" w:hAnsiTheme="majorHAnsi" w:cstheme="minorBidi"/>
          <w:i/>
          <w:color w:val="0000FF"/>
          <w:sz w:val="22"/>
          <w:szCs w:val="22"/>
          <w:lang w:eastAsia="ja-JP"/>
        </w:rPr>
        <w:t xml:space="preserve"> The XO is designed for use by children between the ages of 6-12 years, covering the years of primary school, but nothing prevents its use earlier or later stages. </w:t>
      </w:r>
      <w:r w:rsidRPr="00F07E55">
        <w:rPr>
          <w:rFonts w:asciiTheme="majorHAnsi" w:hAnsiTheme="majorHAnsi" w:cstheme="minorBidi"/>
          <w:i/>
          <w:color w:val="0000FF"/>
          <w:sz w:val="22"/>
          <w:szCs w:val="22"/>
          <w:lang w:eastAsia="ja-JP"/>
        </w:rPr>
        <w:lastRenderedPageBreak/>
        <w:t xml:space="preserve">Children do not need to read or write in order to play with the XO and we know that playing is an essential foundation of human learning (ADD CITATION). In addition, these digital activities help acquiring mathematical skills, scientific, reasonable thinking, reading and writing. Early learning experiences are critical to children's developing a passion for learning; easily boredom leads to the loss of this passion. </w:t>
      </w:r>
    </w:p>
    <w:p w14:paraId="4D3ECEC5"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912D0D">
        <w:rPr>
          <w:rFonts w:asciiTheme="majorHAnsi" w:hAnsiTheme="majorHAnsi" w:cstheme="minorBidi"/>
          <w:b/>
          <w:i/>
          <w:color w:val="0000FF"/>
          <w:sz w:val="22"/>
          <w:szCs w:val="22"/>
          <w:lang w:eastAsia="ja-JP"/>
        </w:rPr>
        <w:t>Saturation:</w:t>
      </w:r>
      <w:r w:rsidRPr="00F07E55">
        <w:rPr>
          <w:rFonts w:asciiTheme="majorHAnsi" w:hAnsiTheme="majorHAnsi" w:cstheme="minorBidi"/>
          <w:i/>
          <w:color w:val="0000FF"/>
          <w:sz w:val="22"/>
          <w:szCs w:val="22"/>
          <w:lang w:eastAsia="ja-JP"/>
        </w:rPr>
        <w:t xml:space="preserve"> Saturation is important to achieve a significant improvement in education and access to a means of personal expression and knowledge should be a right rather than a prize. Therefore, provide equal opportunity to all citizens of the state/country is a key point of the project. The saturation also helps in the issue of security. As each child has their own laptop and communities feel part of this initiative, there is less envy, therefore less incentive for theft.</w:t>
      </w:r>
    </w:p>
    <w:p w14:paraId="52C1CBBF" w14:textId="77777777"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13E1D">
        <w:rPr>
          <w:rFonts w:asciiTheme="majorHAnsi" w:hAnsiTheme="majorHAnsi" w:cstheme="minorBidi"/>
          <w:b/>
          <w:i/>
          <w:color w:val="0000FF"/>
          <w:sz w:val="22"/>
          <w:szCs w:val="22"/>
          <w:lang w:eastAsia="ja-JP"/>
        </w:rPr>
        <w:t>Connection:</w:t>
      </w:r>
      <w:r w:rsidRPr="00F07E55">
        <w:rPr>
          <w:rFonts w:asciiTheme="majorHAnsi" w:hAnsiTheme="majorHAnsi" w:cstheme="minorBidi"/>
          <w:i/>
          <w:color w:val="0000FF"/>
          <w:sz w:val="22"/>
          <w:szCs w:val="22"/>
          <w:lang w:eastAsia="ja-JP"/>
        </w:rPr>
        <w:t xml:space="preserve"> The XO has been designed to provide the most effective wireless network, even without local Internet. Children in any neighbourhood are inter-connected in a wireless way to chat, to share information, </w:t>
      </w:r>
      <w:proofErr w:type="gramStart"/>
      <w:r w:rsidRPr="00F07E55">
        <w:rPr>
          <w:rFonts w:asciiTheme="majorHAnsi" w:hAnsiTheme="majorHAnsi" w:cstheme="minorBidi"/>
          <w:i/>
          <w:color w:val="0000FF"/>
          <w:sz w:val="22"/>
          <w:szCs w:val="22"/>
          <w:lang w:eastAsia="ja-JP"/>
        </w:rPr>
        <w:t>join</w:t>
      </w:r>
      <w:proofErr w:type="gramEnd"/>
      <w:r w:rsidRPr="00F07E55">
        <w:rPr>
          <w:rFonts w:asciiTheme="majorHAnsi" w:hAnsiTheme="majorHAnsi" w:cstheme="minorBidi"/>
          <w:i/>
          <w:color w:val="0000FF"/>
          <w:sz w:val="22"/>
          <w:szCs w:val="22"/>
          <w:lang w:eastAsia="ja-JP"/>
        </w:rPr>
        <w:t xml:space="preserve"> videoconferences and work together to create music, edit papers, read books and play games online. The connectivity removes artificial barriers to learning and development. Children can communicate across borders in a way that years ago there were not thought possible.</w:t>
      </w:r>
    </w:p>
    <w:p w14:paraId="7486B7CC" w14:textId="6FB2305B" w:rsidR="00F07E55" w:rsidRPr="00F07E55" w:rsidRDefault="00F07E55" w:rsidP="00F07E55">
      <w:pPr>
        <w:pStyle w:val="NormalWeb"/>
        <w:numPr>
          <w:ilvl w:val="0"/>
          <w:numId w:val="14"/>
        </w:numPr>
        <w:shd w:val="clear" w:color="auto" w:fill="FFFFFF"/>
        <w:tabs>
          <w:tab w:val="left" w:pos="7200"/>
          <w:tab w:val="left" w:pos="7560"/>
        </w:tabs>
        <w:spacing w:before="0" w:beforeAutospacing="0" w:line="300" w:lineRule="atLeast"/>
        <w:ind w:left="360" w:right="20"/>
        <w:jc w:val="both"/>
        <w:rPr>
          <w:rFonts w:asciiTheme="majorHAnsi" w:hAnsiTheme="majorHAnsi" w:cstheme="minorBidi"/>
          <w:i/>
          <w:color w:val="0000FF"/>
          <w:sz w:val="22"/>
          <w:szCs w:val="22"/>
          <w:lang w:eastAsia="ja-JP"/>
        </w:rPr>
      </w:pPr>
      <w:r w:rsidRPr="00F13E1D">
        <w:rPr>
          <w:rFonts w:asciiTheme="majorHAnsi" w:hAnsiTheme="majorHAnsi" w:cstheme="minorBidi"/>
          <w:b/>
          <w:i/>
          <w:color w:val="0000FF"/>
          <w:sz w:val="22"/>
          <w:szCs w:val="22"/>
          <w:lang w:eastAsia="ja-JP"/>
        </w:rPr>
        <w:t>Free and Open Source:</w:t>
      </w:r>
      <w:r w:rsidRPr="00F07E55">
        <w:rPr>
          <w:rFonts w:asciiTheme="majorHAnsi" w:hAnsiTheme="majorHAnsi" w:cstheme="minorBidi"/>
          <w:i/>
          <w:color w:val="0000FF"/>
          <w:sz w:val="22"/>
          <w:szCs w:val="22"/>
          <w:lang w:eastAsia="ja-JP"/>
        </w:rPr>
        <w:t xml:space="preserve"> By choosing free and Open Source platform, there is no inherent external dependency or restrictions on redistribution, software choice, licensing costs, upgrades, localization of the software into the local language and repurpose it to fit their needs. The children and their communities should be free to choose.</w:t>
      </w:r>
    </w:p>
    <w:p w14:paraId="31BA2E46" w14:textId="6301BD80" w:rsidR="00B36052" w:rsidRDefault="009B0C70" w:rsidP="00B36052">
      <w:pPr>
        <w:pStyle w:val="Heading1"/>
        <w:numPr>
          <w:ilvl w:val="0"/>
          <w:numId w:val="2"/>
        </w:numPr>
        <w:rPr>
          <w:lang w:eastAsia="en-US"/>
        </w:rPr>
      </w:pPr>
      <w:r>
        <w:rPr>
          <w:lang w:eastAsia="en-US"/>
        </w:rPr>
        <w:t xml:space="preserve">The </w:t>
      </w:r>
      <w:r w:rsidR="00B36052" w:rsidRPr="00B36052">
        <w:rPr>
          <w:lang w:eastAsia="en-US"/>
        </w:rPr>
        <w:t>OLPC</w:t>
      </w:r>
      <w:r w:rsidR="00F13E1D">
        <w:rPr>
          <w:lang w:eastAsia="en-US"/>
        </w:rPr>
        <w:t xml:space="preserve"> laptop </w:t>
      </w:r>
      <w:r>
        <w:rPr>
          <w:lang w:eastAsia="en-US"/>
        </w:rPr>
        <w:t>and the children’s first</w:t>
      </w:r>
      <w:r w:rsidR="00F13E1D">
        <w:rPr>
          <w:lang w:eastAsia="en-US"/>
        </w:rPr>
        <w:t xml:space="preserve"> </w:t>
      </w:r>
      <w:r w:rsidR="00272F2F">
        <w:rPr>
          <w:lang w:eastAsia="en-US"/>
        </w:rPr>
        <w:t>PLE</w:t>
      </w:r>
    </w:p>
    <w:p w14:paraId="49F49367" w14:textId="553E0787" w:rsidR="00694F77" w:rsidRPr="00F948F2" w:rsidRDefault="00694F77" w:rsidP="00F948F2">
      <w:pPr>
        <w:rPr>
          <w:rFonts w:eastAsia="Times New Roman" w:cs="Times New Roman"/>
        </w:rPr>
      </w:pPr>
      <w:r>
        <w:rPr>
          <w:i/>
          <w:color w:val="0000FF"/>
          <w:szCs w:val="22"/>
        </w:rPr>
        <w:t>To attain the five OLPC’s principles,</w:t>
      </w:r>
      <w:r w:rsidR="00A07DBE">
        <w:rPr>
          <w:i/>
          <w:color w:val="0000FF"/>
          <w:szCs w:val="22"/>
        </w:rPr>
        <w:t xml:space="preserve"> the project </w:t>
      </w:r>
      <w:r w:rsidR="00EF54B6" w:rsidRPr="00F948F2">
        <w:rPr>
          <w:i/>
          <w:color w:val="0000FF"/>
          <w:szCs w:val="22"/>
        </w:rPr>
        <w:t>fundamentally reconsidered personal computer architecture—hardware, software, and display</w:t>
      </w:r>
      <w:r w:rsidR="00F948F2" w:rsidRPr="00F948F2">
        <w:rPr>
          <w:i/>
          <w:color w:val="0000FF"/>
          <w:szCs w:val="22"/>
        </w:rPr>
        <w:t xml:space="preserve"> – </w:t>
      </w:r>
      <w:r w:rsidR="00A5760D">
        <w:rPr>
          <w:i/>
          <w:color w:val="0000FF"/>
          <w:szCs w:val="22"/>
        </w:rPr>
        <w:t>to</w:t>
      </w:r>
      <w:r w:rsidR="00693FFA">
        <w:rPr>
          <w:i/>
          <w:color w:val="0000FF"/>
          <w:szCs w:val="22"/>
        </w:rPr>
        <w:t xml:space="preserve"> </w:t>
      </w:r>
      <w:r w:rsidR="00EE2DDE">
        <w:rPr>
          <w:i/>
          <w:color w:val="0000FF"/>
          <w:szCs w:val="22"/>
        </w:rPr>
        <w:t>develop</w:t>
      </w:r>
      <w:r w:rsidR="00A07DBE" w:rsidRPr="00A07DBE">
        <w:rPr>
          <w:i/>
          <w:color w:val="0000FF"/>
          <w:szCs w:val="22"/>
        </w:rPr>
        <w:t xml:space="preserve"> a</w:t>
      </w:r>
      <w:r w:rsidR="00EE2DDE">
        <w:rPr>
          <w:i/>
          <w:color w:val="0000FF"/>
          <w:szCs w:val="22"/>
        </w:rPr>
        <w:t>n</w:t>
      </w:r>
      <w:r w:rsidR="00A07DBE" w:rsidRPr="00A07DBE">
        <w:rPr>
          <w:i/>
          <w:color w:val="0000FF"/>
          <w:szCs w:val="22"/>
        </w:rPr>
        <w:t xml:space="preserve"> </w:t>
      </w:r>
      <w:r w:rsidR="00CA4CF1">
        <w:rPr>
          <w:i/>
          <w:color w:val="0000FF"/>
          <w:szCs w:val="22"/>
        </w:rPr>
        <w:t xml:space="preserve">innovative </w:t>
      </w:r>
      <w:r w:rsidR="00A07DBE" w:rsidRPr="00A07DBE">
        <w:rPr>
          <w:i/>
          <w:color w:val="0000FF"/>
          <w:szCs w:val="22"/>
        </w:rPr>
        <w:t xml:space="preserve">computer </w:t>
      </w:r>
      <w:r w:rsidR="00015E37">
        <w:rPr>
          <w:i/>
          <w:color w:val="0000FF"/>
          <w:szCs w:val="22"/>
        </w:rPr>
        <w:t>at</w:t>
      </w:r>
      <w:r w:rsidR="00A07DBE" w:rsidRPr="00A07DBE">
        <w:rPr>
          <w:i/>
          <w:color w:val="0000FF"/>
          <w:szCs w:val="22"/>
        </w:rPr>
        <w:t xml:space="preserve"> the lowest cost and best quality</w:t>
      </w:r>
      <w:r w:rsidR="00A07DBE">
        <w:rPr>
          <w:i/>
          <w:color w:val="0000FF"/>
          <w:szCs w:val="22"/>
        </w:rPr>
        <w:t xml:space="preserve"> available</w:t>
      </w:r>
      <w:r w:rsidR="00693FFA">
        <w:rPr>
          <w:i/>
          <w:color w:val="0000FF"/>
          <w:szCs w:val="22"/>
        </w:rPr>
        <w:t>, respecting</w:t>
      </w:r>
      <w:r w:rsidR="00A07DBE">
        <w:rPr>
          <w:i/>
          <w:color w:val="0000FF"/>
          <w:szCs w:val="22"/>
        </w:rPr>
        <w:t xml:space="preserve"> </w:t>
      </w:r>
      <w:r w:rsidR="008514E6">
        <w:rPr>
          <w:i/>
          <w:color w:val="0000FF"/>
          <w:szCs w:val="22"/>
        </w:rPr>
        <w:t xml:space="preserve">a set of design goals </w:t>
      </w:r>
      <w:r w:rsidR="007F3E18">
        <w:rPr>
          <w:i/>
          <w:color w:val="0000FF"/>
          <w:szCs w:val="22"/>
        </w:rPr>
        <w:fldChar w:fldCharType="begin" w:fldLock="1"/>
      </w:r>
      <w:r w:rsidR="00912D0D">
        <w:rPr>
          <w:i/>
          <w:color w:val="0000FF"/>
          <w:szCs w:val="22"/>
        </w:rPr>
        <w:instrText>ADDIN CSL_CITATION { "citationItems" : [ { "id" : "ITEM-1", "itemData" : { "URL" : "http://wiki.laptop.org/go/Hardware", "accessed" : { "date-parts" : [ [ "2013", "5", "3" ] ] }, "author" : [ { "dropping-particle" : "", "family" : "OLPC", "given" : "", "non-dropping-particle" : "", "parse-names" : false, "suffix" : "" } ], "container-title" : "OLPC Foundation", "id" : "ITEM-1", "issued" : { "date-parts" : [ [ "0" ] ] }, "title" : "XO Laptop", "type" : "webpage" }, "uris" : [ "http://www.mendeley.com/documents/?uuid=02e99056-fab3-4963-a398-4f85abcfb5c7" ] } ], "mendeley" : { "previouslyFormattedCitation" : "(OLPC n.d.)" }, "properties" : { "noteIndex" : 0 }, "schema" : "https://github.com/citation-style-language/schema/raw/master/csl-citation.json" }</w:instrText>
      </w:r>
      <w:r w:rsidR="007F3E18">
        <w:rPr>
          <w:i/>
          <w:color w:val="0000FF"/>
          <w:szCs w:val="22"/>
        </w:rPr>
        <w:fldChar w:fldCharType="separate"/>
      </w:r>
      <w:r w:rsidR="007F3E18" w:rsidRPr="00F948F2">
        <w:rPr>
          <w:i/>
          <w:noProof/>
          <w:color w:val="0000FF"/>
          <w:szCs w:val="22"/>
        </w:rPr>
        <w:t>(OLPC n.d.)</w:t>
      </w:r>
      <w:r w:rsidR="007F3E18">
        <w:rPr>
          <w:i/>
          <w:color w:val="0000FF"/>
          <w:szCs w:val="22"/>
        </w:rPr>
        <w:fldChar w:fldCharType="end"/>
      </w:r>
      <w:r w:rsidR="008514E6">
        <w:rPr>
          <w:i/>
          <w:color w:val="0000FF"/>
          <w:szCs w:val="22"/>
        </w:rPr>
        <w:t xml:space="preserve"> </w:t>
      </w:r>
      <w:proofErr w:type="gramStart"/>
      <w:r w:rsidR="008514E6">
        <w:rPr>
          <w:i/>
          <w:color w:val="0000FF"/>
          <w:szCs w:val="22"/>
        </w:rPr>
        <w:t>suitable</w:t>
      </w:r>
      <w:proofErr w:type="gramEnd"/>
      <w:r w:rsidR="008514E6">
        <w:rPr>
          <w:i/>
          <w:color w:val="0000FF"/>
          <w:szCs w:val="22"/>
        </w:rPr>
        <w:t xml:space="preserve"> to</w:t>
      </w:r>
      <w:r w:rsidR="008514E6" w:rsidRPr="008514E6">
        <w:rPr>
          <w:i/>
          <w:color w:val="0000FF"/>
          <w:szCs w:val="22"/>
        </w:rPr>
        <w:t xml:space="preserve"> the conditions in developing countries</w:t>
      </w:r>
      <w:r w:rsidR="008514E6">
        <w:rPr>
          <w:i/>
          <w:color w:val="0000FF"/>
          <w:szCs w:val="22"/>
        </w:rPr>
        <w:t xml:space="preserve">. The design goal </w:t>
      </w:r>
      <w:proofErr w:type="gramStart"/>
      <w:r w:rsidR="001D6B8D">
        <w:rPr>
          <w:i/>
          <w:color w:val="0000FF"/>
          <w:szCs w:val="22"/>
        </w:rPr>
        <w:t>are</w:t>
      </w:r>
      <w:proofErr w:type="gramEnd"/>
      <w:r w:rsidR="008514E6">
        <w:rPr>
          <w:i/>
          <w:color w:val="0000FF"/>
          <w:szCs w:val="22"/>
        </w:rPr>
        <w:t xml:space="preserve"> (in order)</w:t>
      </w:r>
      <w:r w:rsidR="00FC2BD6">
        <w:rPr>
          <w:i/>
          <w:color w:val="0000FF"/>
          <w:szCs w:val="22"/>
        </w:rPr>
        <w:t>:</w:t>
      </w:r>
    </w:p>
    <w:p w14:paraId="733E8603" w14:textId="32CCC5A9"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Safe: </w:t>
      </w:r>
      <w:r w:rsidR="00443DF4" w:rsidRPr="00443DF4">
        <w:rPr>
          <w:i/>
          <w:color w:val="0000FF"/>
          <w:szCs w:val="22"/>
        </w:rPr>
        <w:t>no children should be harmed</w:t>
      </w:r>
      <w:r>
        <w:rPr>
          <w:i/>
          <w:color w:val="0000FF"/>
          <w:szCs w:val="22"/>
        </w:rPr>
        <w:t>.</w:t>
      </w:r>
    </w:p>
    <w:p w14:paraId="40A8086B" w14:textId="74C7B371"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 xml:space="preserve">Lowest Power: </w:t>
      </w:r>
      <w:r w:rsidR="00443DF4" w:rsidRPr="00443DF4">
        <w:rPr>
          <w:i/>
          <w:color w:val="0000FF"/>
          <w:szCs w:val="22"/>
        </w:rPr>
        <w:t>low power means longer run-time</w:t>
      </w:r>
      <w:r>
        <w:rPr>
          <w:i/>
          <w:color w:val="0000FF"/>
          <w:szCs w:val="22"/>
        </w:rPr>
        <w:t>.</w:t>
      </w:r>
    </w:p>
    <w:p w14:paraId="0957B6EF" w14:textId="27610F5F" w:rsidR="00443DF4" w:rsidRPr="00443DF4" w:rsidRDefault="008514E6" w:rsidP="00906959">
      <w:pPr>
        <w:numPr>
          <w:ilvl w:val="0"/>
          <w:numId w:val="12"/>
        </w:numPr>
        <w:shd w:val="clear" w:color="auto" w:fill="FFFFFF"/>
        <w:spacing w:before="100" w:beforeAutospacing="1" w:after="24"/>
        <w:jc w:val="left"/>
        <w:rPr>
          <w:i/>
          <w:color w:val="0000FF"/>
          <w:szCs w:val="22"/>
        </w:rPr>
      </w:pPr>
      <w:r>
        <w:rPr>
          <w:i/>
          <w:color w:val="0000FF"/>
          <w:szCs w:val="22"/>
        </w:rPr>
        <w:t>Lowest Cost:</w:t>
      </w:r>
      <w:r w:rsidR="00443DF4" w:rsidRPr="00443DF4">
        <w:rPr>
          <w:i/>
          <w:color w:val="0000FF"/>
          <w:szCs w:val="22"/>
        </w:rPr>
        <w:t xml:space="preserve"> a lower cost means more children can have one</w:t>
      </w:r>
      <w:r w:rsidR="00294B4E">
        <w:rPr>
          <w:i/>
          <w:color w:val="0000FF"/>
          <w:szCs w:val="22"/>
        </w:rPr>
        <w:t>.</w:t>
      </w:r>
    </w:p>
    <w:p w14:paraId="05119BEF" w14:textId="260E3CF9" w:rsidR="00443DF4" w:rsidRPr="00443DF4" w:rsidRDefault="00294B4E" w:rsidP="00906959">
      <w:pPr>
        <w:numPr>
          <w:ilvl w:val="0"/>
          <w:numId w:val="12"/>
        </w:numPr>
        <w:shd w:val="clear" w:color="auto" w:fill="FFFFFF"/>
        <w:spacing w:before="100" w:beforeAutospacing="1" w:after="24"/>
        <w:jc w:val="left"/>
        <w:rPr>
          <w:i/>
          <w:color w:val="0000FF"/>
          <w:szCs w:val="22"/>
        </w:rPr>
      </w:pPr>
      <w:r>
        <w:rPr>
          <w:i/>
          <w:color w:val="0000FF"/>
          <w:szCs w:val="22"/>
        </w:rPr>
        <w:t xml:space="preserve">Robust and Maintainable: because </w:t>
      </w:r>
      <w:r w:rsidR="00443DF4" w:rsidRPr="00443DF4">
        <w:rPr>
          <w:i/>
          <w:color w:val="0000FF"/>
          <w:szCs w:val="22"/>
        </w:rPr>
        <w:t>children drop things</w:t>
      </w:r>
      <w:r>
        <w:rPr>
          <w:i/>
          <w:color w:val="0000FF"/>
          <w:szCs w:val="22"/>
        </w:rPr>
        <w:t>.</w:t>
      </w:r>
    </w:p>
    <w:p w14:paraId="318250BD" w14:textId="77777777" w:rsidR="00CA4CF1" w:rsidRDefault="00443DF4" w:rsidP="00CA4CF1">
      <w:pPr>
        <w:numPr>
          <w:ilvl w:val="0"/>
          <w:numId w:val="12"/>
        </w:numPr>
        <w:shd w:val="clear" w:color="auto" w:fill="FFFFFF"/>
        <w:spacing w:before="100" w:beforeAutospacing="1" w:after="24"/>
        <w:jc w:val="left"/>
        <w:rPr>
          <w:i/>
          <w:color w:val="0000FF"/>
          <w:szCs w:val="22"/>
        </w:rPr>
      </w:pPr>
      <w:r w:rsidRPr="00EF54B6">
        <w:rPr>
          <w:i/>
          <w:color w:val="0000FF"/>
          <w:szCs w:val="22"/>
        </w:rPr>
        <w:t>Performance</w:t>
      </w:r>
      <w:r w:rsidR="00294B4E" w:rsidRPr="00EF54B6">
        <w:rPr>
          <w:i/>
          <w:color w:val="0000FF"/>
          <w:szCs w:val="22"/>
        </w:rPr>
        <w:t xml:space="preserve">: </w:t>
      </w:r>
      <w:r w:rsidR="005202A4" w:rsidRPr="00EF54B6">
        <w:rPr>
          <w:i/>
          <w:color w:val="0000FF"/>
          <w:szCs w:val="22"/>
        </w:rPr>
        <w:t>fast</w:t>
      </w:r>
      <w:r w:rsidR="00294B4E" w:rsidRPr="00EF54B6">
        <w:rPr>
          <w:i/>
          <w:color w:val="0000FF"/>
          <w:szCs w:val="22"/>
        </w:rPr>
        <w:t>.</w:t>
      </w:r>
    </w:p>
    <w:p w14:paraId="38757BEB" w14:textId="3901DB06" w:rsidR="00CA4CF1" w:rsidRPr="00CA4CF1" w:rsidRDefault="00CA4CF1" w:rsidP="00CA4CF1">
      <w:pPr>
        <w:shd w:val="clear" w:color="auto" w:fill="FFFFFF"/>
        <w:spacing w:before="30" w:after="24"/>
        <w:jc w:val="left"/>
        <w:rPr>
          <w:i/>
          <w:color w:val="0000FF"/>
          <w:szCs w:val="22"/>
        </w:rPr>
      </w:pPr>
    </w:p>
    <w:p w14:paraId="57A3AB35" w14:textId="5CC5FC3A" w:rsidR="00DA0966" w:rsidRPr="00DA0966" w:rsidRDefault="007F3E18" w:rsidP="00DA0966">
      <w:pPr>
        <w:rPr>
          <w:rFonts w:ascii="Times" w:eastAsia="Times New Roman" w:hAnsi="Times" w:cs="Times New Roman"/>
          <w:sz w:val="20"/>
          <w:szCs w:val="20"/>
          <w:lang w:eastAsia="en-US"/>
        </w:rPr>
      </w:pPr>
      <w:r w:rsidRPr="007F3E18">
        <w:rPr>
          <w:i/>
          <w:color w:val="0000FF"/>
          <w:szCs w:val="22"/>
        </w:rPr>
        <w:t xml:space="preserve">The </w:t>
      </w:r>
      <w:r w:rsidR="00971463">
        <w:rPr>
          <w:i/>
          <w:color w:val="0000FF"/>
          <w:szCs w:val="22"/>
        </w:rPr>
        <w:t>result</w:t>
      </w:r>
      <w:r w:rsidR="001D6B8D">
        <w:rPr>
          <w:i/>
          <w:color w:val="0000FF"/>
          <w:szCs w:val="22"/>
        </w:rPr>
        <w:t xml:space="preserve">, </w:t>
      </w:r>
      <w:r w:rsidR="001D6B8D" w:rsidRPr="001D6B8D">
        <w:rPr>
          <w:i/>
          <w:color w:val="0000FF"/>
          <w:szCs w:val="22"/>
        </w:rPr>
        <w:t>says its creator Yves Behar</w:t>
      </w:r>
      <w:r w:rsidR="00D051BC">
        <w:rPr>
          <w:i/>
          <w:color w:val="0000FF"/>
          <w:szCs w:val="22"/>
        </w:rPr>
        <w:t xml:space="preserve"> </w:t>
      </w:r>
      <w:r w:rsidR="00D051BC">
        <w:rPr>
          <w:i/>
          <w:color w:val="0000FF"/>
          <w:szCs w:val="22"/>
        </w:rPr>
        <w:fldChar w:fldCharType="begin" w:fldLock="1"/>
      </w:r>
      <w:r w:rsidR="00912D0D">
        <w:rPr>
          <w:i/>
          <w:color w:val="0000FF"/>
          <w:szCs w:val="22"/>
        </w:rPr>
        <w:instrText>ADDIN CSL_CITATION { "citationItems" : [ { "id" : "ITEM-1", "itemData" : { "abstract" : "The product designer behind $100 lap top talks about the challenges of designing for kids in the developing world.", "author" : [ { "dropping-particle" : "", "family" : "Behar", "given" : "Yves", "non-dropping-particle" : "", "parse-names" : false, "suffix" : "" } ], "id" : "ITEM-1", "issued" : { "date-parts" : [ [ "2007" ] ] }, "publisher" : "Youtube", "title" : "Yves Behar on Designing OLPC", "type" : "motion_picture" }, "uris" : [ "http://www.mendeley.com/documents/?uuid=83d3a10b-2aba-461a-af10-da85191d8371" ] } ], "mendeley" : { "previouslyFormattedCitation" : "(Behar 2007)" }, "properties" : { "noteIndex" : 0 }, "schema" : "https://github.com/citation-style-language/schema/raw/master/csl-citation.json" }</w:instrText>
      </w:r>
      <w:r w:rsidR="00D051BC">
        <w:rPr>
          <w:i/>
          <w:color w:val="0000FF"/>
          <w:szCs w:val="22"/>
        </w:rPr>
        <w:fldChar w:fldCharType="separate"/>
      </w:r>
      <w:r w:rsidR="00D051BC" w:rsidRPr="00D051BC">
        <w:rPr>
          <w:i/>
          <w:noProof/>
          <w:color w:val="0000FF"/>
          <w:szCs w:val="22"/>
        </w:rPr>
        <w:t>(Behar 2007)</w:t>
      </w:r>
      <w:r w:rsidR="00D051BC">
        <w:rPr>
          <w:i/>
          <w:color w:val="0000FF"/>
          <w:szCs w:val="22"/>
        </w:rPr>
        <w:fldChar w:fldCharType="end"/>
      </w:r>
      <w:r w:rsidR="00171433">
        <w:rPr>
          <w:i/>
          <w:color w:val="0000FF"/>
          <w:szCs w:val="22"/>
        </w:rPr>
        <w:t>,</w:t>
      </w:r>
      <w:r w:rsidR="001D6B8D" w:rsidRPr="001D6B8D">
        <w:rPr>
          <w:i/>
          <w:color w:val="0000FF"/>
          <w:szCs w:val="22"/>
        </w:rPr>
        <w:t xml:space="preserve"> </w:t>
      </w:r>
      <w:r w:rsidR="00E316FC">
        <w:rPr>
          <w:i/>
          <w:color w:val="0000FF"/>
          <w:szCs w:val="22"/>
        </w:rPr>
        <w:t xml:space="preserve">is </w:t>
      </w:r>
      <w:r w:rsidR="00971463">
        <w:rPr>
          <w:i/>
          <w:color w:val="0000FF"/>
          <w:szCs w:val="22"/>
        </w:rPr>
        <w:t>a</w:t>
      </w:r>
      <w:r>
        <w:rPr>
          <w:i/>
          <w:color w:val="0000FF"/>
          <w:szCs w:val="22"/>
        </w:rPr>
        <w:t xml:space="preserve"> green </w:t>
      </w:r>
      <w:r w:rsidR="00971463">
        <w:rPr>
          <w:i/>
          <w:color w:val="0000FF"/>
          <w:szCs w:val="22"/>
        </w:rPr>
        <w:t xml:space="preserve">and </w:t>
      </w:r>
      <w:r w:rsidRPr="007F3E18">
        <w:rPr>
          <w:i/>
          <w:color w:val="0000FF"/>
          <w:szCs w:val="22"/>
        </w:rPr>
        <w:t>small</w:t>
      </w:r>
      <w:r>
        <w:rPr>
          <w:i/>
          <w:color w:val="0000FF"/>
          <w:szCs w:val="22"/>
        </w:rPr>
        <w:t xml:space="preserve"> </w:t>
      </w:r>
      <w:r w:rsidR="00015E37">
        <w:rPr>
          <w:i/>
          <w:color w:val="0000FF"/>
          <w:szCs w:val="22"/>
        </w:rPr>
        <w:t>laptop</w:t>
      </w:r>
      <w:r w:rsidR="00171433">
        <w:rPr>
          <w:i/>
          <w:color w:val="0000FF"/>
          <w:szCs w:val="22"/>
        </w:rPr>
        <w:t xml:space="preserve"> called XO</w:t>
      </w:r>
      <w:r w:rsidR="001D6B8D" w:rsidRPr="00D051BC">
        <w:rPr>
          <w:i/>
          <w:color w:val="0000FF"/>
          <w:szCs w:val="22"/>
        </w:rPr>
        <w:t xml:space="preserve"> </w:t>
      </w:r>
      <w:r w:rsidR="004A5670">
        <w:rPr>
          <w:i/>
          <w:color w:val="0000FF"/>
          <w:szCs w:val="22"/>
        </w:rPr>
        <w:t>that can</w:t>
      </w:r>
      <w:r w:rsidR="001D6B8D" w:rsidRPr="00D051BC">
        <w:rPr>
          <w:i/>
          <w:color w:val="0000FF"/>
          <w:szCs w:val="22"/>
        </w:rPr>
        <w:t xml:space="preserve"> operate in the harshest co</w:t>
      </w:r>
      <w:r w:rsidR="00171433">
        <w:rPr>
          <w:i/>
          <w:color w:val="0000FF"/>
          <w:szCs w:val="22"/>
        </w:rPr>
        <w:t>nditions,</w:t>
      </w:r>
      <w:r w:rsidR="00294B4E" w:rsidRPr="00294B4E">
        <w:rPr>
          <w:i/>
          <w:color w:val="0000FF"/>
          <w:szCs w:val="22"/>
        </w:rPr>
        <w:t xml:space="preserve"> where each part that makes up </w:t>
      </w:r>
      <w:r w:rsidR="00294B4E">
        <w:rPr>
          <w:i/>
          <w:color w:val="0000FF"/>
          <w:szCs w:val="22"/>
        </w:rPr>
        <w:t>it is</w:t>
      </w:r>
      <w:r w:rsidR="00294B4E" w:rsidRPr="00294B4E">
        <w:rPr>
          <w:i/>
          <w:color w:val="0000FF"/>
          <w:szCs w:val="22"/>
        </w:rPr>
        <w:t xml:space="preserve"> strategically planned to give the best performance</w:t>
      </w:r>
      <w:r w:rsidR="00171433">
        <w:rPr>
          <w:i/>
          <w:color w:val="0000FF"/>
          <w:szCs w:val="22"/>
        </w:rPr>
        <w:t>, robustness</w:t>
      </w:r>
      <w:r w:rsidR="00294B4E" w:rsidRPr="00294B4E">
        <w:rPr>
          <w:i/>
          <w:color w:val="0000FF"/>
          <w:szCs w:val="22"/>
        </w:rPr>
        <w:t xml:space="preserve"> and quality.</w:t>
      </w:r>
      <w:r w:rsidR="00294B4E">
        <w:rPr>
          <w:i/>
          <w:color w:val="0000FF"/>
          <w:szCs w:val="22"/>
        </w:rPr>
        <w:t xml:space="preserve"> </w:t>
      </w:r>
      <w:r w:rsidR="00E316FC">
        <w:rPr>
          <w:i/>
          <w:color w:val="0000FF"/>
          <w:szCs w:val="22"/>
        </w:rPr>
        <w:t xml:space="preserve">For economy and efficiency reasons, every part of the XO laptop has two, three or more different functions. </w:t>
      </w:r>
      <w:r w:rsidR="00337FEB">
        <w:rPr>
          <w:i/>
          <w:color w:val="0000FF"/>
          <w:szCs w:val="22"/>
        </w:rPr>
        <w:t>Such characteristics</w:t>
      </w:r>
      <w:r w:rsidR="004A5670" w:rsidRPr="00A07DBE">
        <w:rPr>
          <w:i/>
          <w:color w:val="0000FF"/>
          <w:szCs w:val="22"/>
        </w:rPr>
        <w:t xml:space="preserve"> </w:t>
      </w:r>
      <w:r w:rsidR="00337FEB">
        <w:rPr>
          <w:i/>
          <w:color w:val="0000FF"/>
          <w:szCs w:val="22"/>
        </w:rPr>
        <w:t>make the XO</w:t>
      </w:r>
      <w:r w:rsidR="004A5670" w:rsidRPr="00A07DBE">
        <w:rPr>
          <w:i/>
          <w:color w:val="0000FF"/>
          <w:szCs w:val="22"/>
        </w:rPr>
        <w:t xml:space="preserve"> </w:t>
      </w:r>
      <w:r w:rsidR="00337FEB">
        <w:rPr>
          <w:i/>
          <w:color w:val="0000FF"/>
          <w:szCs w:val="22"/>
        </w:rPr>
        <w:t xml:space="preserve">laptop </w:t>
      </w:r>
      <w:r w:rsidR="00AE4417">
        <w:rPr>
          <w:i/>
          <w:color w:val="0000FF"/>
          <w:szCs w:val="22"/>
        </w:rPr>
        <w:t>very</w:t>
      </w:r>
      <w:r w:rsidR="004A5670" w:rsidRPr="00A07DBE">
        <w:rPr>
          <w:i/>
          <w:color w:val="0000FF"/>
          <w:szCs w:val="22"/>
        </w:rPr>
        <w:t xml:space="preserve"> effective</w:t>
      </w:r>
      <w:r w:rsidR="004A5670">
        <w:rPr>
          <w:i/>
          <w:color w:val="0000FF"/>
          <w:szCs w:val="22"/>
        </w:rPr>
        <w:t xml:space="preserve"> </w:t>
      </w:r>
      <w:r w:rsidR="005202A4">
        <w:rPr>
          <w:i/>
          <w:color w:val="0000FF"/>
          <w:szCs w:val="22"/>
        </w:rPr>
        <w:t>to work with children</w:t>
      </w:r>
      <w:r w:rsidR="006271DA">
        <w:rPr>
          <w:i/>
          <w:color w:val="0000FF"/>
          <w:szCs w:val="22"/>
        </w:rPr>
        <w:t xml:space="preserve"> </w:t>
      </w:r>
      <w:r w:rsidR="006271DA" w:rsidRPr="006271DA">
        <w:rPr>
          <w:i/>
          <w:color w:val="0000FF"/>
          <w:szCs w:val="22"/>
        </w:rPr>
        <w:t>that usually walk to and from school every day</w:t>
      </w:r>
      <w:proofErr w:type="gramStart"/>
      <w:r w:rsidR="006271DA" w:rsidRPr="006271DA">
        <w:rPr>
          <w:i/>
          <w:color w:val="0000FF"/>
          <w:szCs w:val="22"/>
        </w:rPr>
        <w:t>;</w:t>
      </w:r>
      <w:proofErr w:type="gramEnd"/>
      <w:r w:rsidR="006271DA" w:rsidRPr="006271DA">
        <w:rPr>
          <w:i/>
          <w:color w:val="0000FF"/>
          <w:szCs w:val="22"/>
        </w:rPr>
        <w:t xml:space="preserve"> </w:t>
      </w:r>
      <w:r w:rsidR="006271DA">
        <w:rPr>
          <w:i/>
          <w:color w:val="0000FF"/>
          <w:szCs w:val="22"/>
        </w:rPr>
        <w:t>where</w:t>
      </w:r>
      <w:r w:rsidR="006271DA" w:rsidRPr="006271DA">
        <w:rPr>
          <w:i/>
          <w:color w:val="0000FF"/>
          <w:szCs w:val="22"/>
        </w:rPr>
        <w:t xml:space="preserve"> </w:t>
      </w:r>
      <w:r w:rsidR="00EF54B6">
        <w:rPr>
          <w:i/>
          <w:color w:val="0000FF"/>
          <w:szCs w:val="22"/>
        </w:rPr>
        <w:t xml:space="preserve">the </w:t>
      </w:r>
      <w:r w:rsidR="006271DA" w:rsidRPr="006271DA">
        <w:rPr>
          <w:i/>
          <w:color w:val="0000FF"/>
          <w:szCs w:val="22"/>
        </w:rPr>
        <w:t>weather</w:t>
      </w:r>
      <w:r w:rsidR="00EF54B6">
        <w:rPr>
          <w:i/>
          <w:color w:val="0000FF"/>
          <w:szCs w:val="22"/>
        </w:rPr>
        <w:t xml:space="preserve"> </w:t>
      </w:r>
      <w:r w:rsidR="00EE2DDE">
        <w:rPr>
          <w:i/>
          <w:color w:val="0000FF"/>
          <w:szCs w:val="22"/>
        </w:rPr>
        <w:t xml:space="preserve">is </w:t>
      </w:r>
      <w:r w:rsidR="00EF54B6" w:rsidRPr="006271DA">
        <w:rPr>
          <w:i/>
          <w:color w:val="0000FF"/>
          <w:szCs w:val="22"/>
        </w:rPr>
        <w:t>unpredictable</w:t>
      </w:r>
      <w:r w:rsidR="00EF54B6">
        <w:rPr>
          <w:i/>
          <w:color w:val="0000FF"/>
          <w:szCs w:val="22"/>
        </w:rPr>
        <w:t xml:space="preserve"> and </w:t>
      </w:r>
      <w:r w:rsidR="006271DA" w:rsidRPr="006271DA">
        <w:rPr>
          <w:i/>
          <w:color w:val="0000FF"/>
          <w:szCs w:val="22"/>
        </w:rPr>
        <w:t xml:space="preserve">rain, dirt and dust are </w:t>
      </w:r>
      <w:r w:rsidR="00171433">
        <w:rPr>
          <w:i/>
          <w:color w:val="0000FF"/>
          <w:szCs w:val="22"/>
        </w:rPr>
        <w:t>part</w:t>
      </w:r>
      <w:r w:rsidR="00EF54B6">
        <w:rPr>
          <w:i/>
          <w:color w:val="0000FF"/>
          <w:szCs w:val="22"/>
        </w:rPr>
        <w:t xml:space="preserve"> of their daily </w:t>
      </w:r>
      <w:r w:rsidR="00EF54B6" w:rsidRPr="006271DA">
        <w:rPr>
          <w:i/>
          <w:color w:val="0000FF"/>
          <w:szCs w:val="22"/>
        </w:rPr>
        <w:t>routine</w:t>
      </w:r>
      <w:r w:rsidR="002670AA">
        <w:rPr>
          <w:i/>
          <w:color w:val="0000FF"/>
          <w:szCs w:val="22"/>
        </w:rPr>
        <w:t xml:space="preserve">. </w:t>
      </w:r>
      <w:r w:rsidR="00D407CA">
        <w:rPr>
          <w:i/>
          <w:color w:val="0000FF"/>
          <w:szCs w:val="22"/>
        </w:rPr>
        <w:t>T</w:t>
      </w:r>
      <w:r w:rsidR="002670AA">
        <w:rPr>
          <w:i/>
          <w:color w:val="0000FF"/>
          <w:szCs w:val="22"/>
        </w:rPr>
        <w:t xml:space="preserve">he XO </w:t>
      </w:r>
      <w:r w:rsidR="00DA0966">
        <w:rPr>
          <w:i/>
          <w:color w:val="0000FF"/>
          <w:szCs w:val="22"/>
        </w:rPr>
        <w:t>‘</w:t>
      </w:r>
      <w:r w:rsidR="002670AA" w:rsidRPr="004A07ED">
        <w:rPr>
          <w:i/>
          <w:color w:val="0000FF"/>
          <w:szCs w:val="22"/>
        </w:rPr>
        <w:t>is not a cost-reduced version of today's laptop</w:t>
      </w:r>
      <w:r w:rsidR="00DA0966">
        <w:rPr>
          <w:i/>
          <w:color w:val="0000FF"/>
          <w:szCs w:val="22"/>
        </w:rPr>
        <w:t>’</w:t>
      </w:r>
      <w:r w:rsidR="002670AA" w:rsidRPr="004A07ED">
        <w:rPr>
          <w:i/>
          <w:color w:val="0000FF"/>
          <w:szCs w:val="22"/>
        </w:rPr>
        <w:t>,</w:t>
      </w:r>
      <w:r w:rsidR="00D407CA">
        <w:rPr>
          <w:i/>
          <w:color w:val="0000FF"/>
          <w:szCs w:val="22"/>
        </w:rPr>
        <w:t xml:space="preserve"> </w:t>
      </w:r>
      <w:r w:rsidR="00D407CA" w:rsidRPr="00200E49">
        <w:rPr>
          <w:i/>
          <w:color w:val="0000FF"/>
          <w:szCs w:val="22"/>
        </w:rPr>
        <w:t>emphasizes</w:t>
      </w:r>
      <w:r w:rsidR="00D407CA">
        <w:rPr>
          <w:i/>
          <w:color w:val="0000FF"/>
          <w:szCs w:val="22"/>
        </w:rPr>
        <w:t xml:space="preserve"> Yves Behar, </w:t>
      </w:r>
      <w:r w:rsidR="002670AA">
        <w:rPr>
          <w:i/>
          <w:color w:val="0000FF"/>
          <w:szCs w:val="22"/>
        </w:rPr>
        <w:t>which is</w:t>
      </w:r>
      <w:r w:rsidR="002670AA" w:rsidRPr="00D051BC">
        <w:rPr>
          <w:i/>
          <w:color w:val="0000FF"/>
          <w:szCs w:val="22"/>
        </w:rPr>
        <w:t xml:space="preserve"> normally second-rate, second-hand</w:t>
      </w:r>
      <w:r w:rsidR="002670AA">
        <w:rPr>
          <w:i/>
          <w:color w:val="0000FF"/>
          <w:szCs w:val="22"/>
        </w:rPr>
        <w:t xml:space="preserve">, </w:t>
      </w:r>
      <w:r w:rsidR="002670AA" w:rsidRPr="00D051BC">
        <w:rPr>
          <w:i/>
          <w:color w:val="0000FF"/>
          <w:szCs w:val="22"/>
        </w:rPr>
        <w:t>low quality</w:t>
      </w:r>
      <w:r w:rsidR="002670AA">
        <w:rPr>
          <w:i/>
          <w:color w:val="0000FF"/>
          <w:szCs w:val="22"/>
        </w:rPr>
        <w:t xml:space="preserve"> that simply can’t perform under thought conditions</w:t>
      </w:r>
      <w:r w:rsidR="00200E49">
        <w:rPr>
          <w:i/>
          <w:color w:val="0000FF"/>
          <w:szCs w:val="22"/>
        </w:rPr>
        <w:t xml:space="preserve">, the XO </w:t>
      </w:r>
      <w:r w:rsidR="005D3869">
        <w:rPr>
          <w:i/>
          <w:color w:val="0000FF"/>
          <w:szCs w:val="22"/>
        </w:rPr>
        <w:t>‘</w:t>
      </w:r>
      <w:r w:rsidR="00200E49">
        <w:rPr>
          <w:i/>
          <w:color w:val="0000FF"/>
          <w:szCs w:val="22"/>
        </w:rPr>
        <w:t>is a complete new low cost laptop embedded with good design</w:t>
      </w:r>
      <w:r w:rsidR="005D3869">
        <w:rPr>
          <w:i/>
          <w:color w:val="0000FF"/>
          <w:szCs w:val="22"/>
        </w:rPr>
        <w:t xml:space="preserve"> and</w:t>
      </w:r>
      <w:r w:rsidR="00200E49">
        <w:rPr>
          <w:i/>
          <w:color w:val="0000FF"/>
          <w:szCs w:val="22"/>
        </w:rPr>
        <w:t xml:space="preserve"> good ideas that appeals to the children</w:t>
      </w:r>
      <w:r w:rsidR="005D3869">
        <w:rPr>
          <w:i/>
          <w:color w:val="0000FF"/>
          <w:szCs w:val="22"/>
        </w:rPr>
        <w:t>’</w:t>
      </w:r>
      <w:r w:rsidR="00200E49">
        <w:rPr>
          <w:i/>
          <w:color w:val="0000FF"/>
          <w:szCs w:val="22"/>
        </w:rPr>
        <w:t>.</w:t>
      </w:r>
    </w:p>
    <w:p w14:paraId="6BF2619F" w14:textId="67E282D6" w:rsidR="00453BD7" w:rsidRDefault="00A07DBE" w:rsidP="00DC1BF2">
      <w:pPr>
        <w:shd w:val="clear" w:color="auto" w:fill="FFFFFF"/>
        <w:spacing w:before="100" w:beforeAutospacing="1" w:after="24"/>
        <w:rPr>
          <w:i/>
          <w:color w:val="0000FF"/>
          <w:szCs w:val="22"/>
        </w:rPr>
      </w:pPr>
      <w:r w:rsidRPr="00A07DBE">
        <w:rPr>
          <w:i/>
          <w:color w:val="0000FF"/>
          <w:szCs w:val="22"/>
        </w:rPr>
        <w:t>Among its</w:t>
      </w:r>
      <w:r w:rsidR="00DC1BF2">
        <w:rPr>
          <w:i/>
          <w:color w:val="0000FF"/>
          <w:szCs w:val="22"/>
        </w:rPr>
        <w:t xml:space="preserve"> features are its two </w:t>
      </w:r>
      <w:proofErr w:type="spellStart"/>
      <w:r w:rsidR="00453BD7">
        <w:rPr>
          <w:i/>
          <w:color w:val="0000FF"/>
          <w:szCs w:val="22"/>
        </w:rPr>
        <w:t>WiFi</w:t>
      </w:r>
      <w:proofErr w:type="spellEnd"/>
      <w:r w:rsidR="00453BD7">
        <w:rPr>
          <w:i/>
          <w:color w:val="0000FF"/>
          <w:szCs w:val="22"/>
        </w:rPr>
        <w:t xml:space="preserve"> </w:t>
      </w:r>
      <w:r w:rsidR="00DC1BF2">
        <w:rPr>
          <w:i/>
          <w:color w:val="0000FF"/>
          <w:szCs w:val="22"/>
        </w:rPr>
        <w:t>antennas</w:t>
      </w:r>
      <w:r w:rsidRPr="00A07DBE">
        <w:rPr>
          <w:i/>
          <w:color w:val="0000FF"/>
          <w:szCs w:val="22"/>
        </w:rPr>
        <w:t xml:space="preserve">, </w:t>
      </w:r>
      <w:r w:rsidR="00AE4417">
        <w:rPr>
          <w:i/>
          <w:color w:val="0000FF"/>
          <w:szCs w:val="22"/>
        </w:rPr>
        <w:t>that</w:t>
      </w:r>
      <w:r w:rsidRPr="00A07DBE">
        <w:rPr>
          <w:i/>
          <w:color w:val="0000FF"/>
          <w:szCs w:val="22"/>
        </w:rPr>
        <w:t xml:space="preserve"> </w:t>
      </w:r>
      <w:r w:rsidR="00453BD7" w:rsidRPr="00A07DBE">
        <w:rPr>
          <w:i/>
          <w:color w:val="0000FF"/>
          <w:szCs w:val="22"/>
        </w:rPr>
        <w:t>provide</w:t>
      </w:r>
      <w:r w:rsidRPr="00A07DBE">
        <w:rPr>
          <w:i/>
          <w:color w:val="0000FF"/>
          <w:szCs w:val="22"/>
        </w:rPr>
        <w:t xml:space="preserve"> the ability to </w:t>
      </w:r>
      <w:r w:rsidR="00DC1BF2">
        <w:rPr>
          <w:i/>
          <w:color w:val="0000FF"/>
          <w:szCs w:val="22"/>
        </w:rPr>
        <w:t xml:space="preserve">connect the laptops </w:t>
      </w:r>
      <w:r w:rsidR="00453BD7">
        <w:rPr>
          <w:i/>
          <w:color w:val="0000FF"/>
          <w:szCs w:val="22"/>
        </w:rPr>
        <w:t>to</w:t>
      </w:r>
      <w:r w:rsidR="00DC1BF2">
        <w:rPr>
          <w:i/>
          <w:color w:val="0000FF"/>
          <w:szCs w:val="22"/>
        </w:rPr>
        <w:t xml:space="preserve"> a</w:t>
      </w:r>
      <w:r w:rsidR="00453BD7">
        <w:rPr>
          <w:i/>
          <w:color w:val="0000FF"/>
          <w:szCs w:val="22"/>
        </w:rPr>
        <w:t xml:space="preserve"> local</w:t>
      </w:r>
      <w:r w:rsidR="00C34375">
        <w:rPr>
          <w:i/>
          <w:color w:val="0000FF"/>
          <w:szCs w:val="22"/>
        </w:rPr>
        <w:t xml:space="preserve"> me</w:t>
      </w:r>
      <w:r w:rsidR="00DC1BF2">
        <w:rPr>
          <w:i/>
          <w:color w:val="0000FF"/>
          <w:szCs w:val="22"/>
        </w:rPr>
        <w:t xml:space="preserve">sh </w:t>
      </w:r>
      <w:r w:rsidRPr="00A07DBE">
        <w:rPr>
          <w:i/>
          <w:color w:val="0000FF"/>
          <w:szCs w:val="22"/>
        </w:rPr>
        <w:t>network</w:t>
      </w:r>
      <w:r w:rsidR="00453BD7">
        <w:rPr>
          <w:i/>
          <w:color w:val="0000FF"/>
          <w:szCs w:val="22"/>
        </w:rPr>
        <w:t xml:space="preserve"> and to the Internet, </w:t>
      </w:r>
      <w:r w:rsidR="00453BD7" w:rsidRPr="00453BD7">
        <w:rPr>
          <w:i/>
          <w:color w:val="0000FF"/>
          <w:szCs w:val="22"/>
        </w:rPr>
        <w:t>in which case</w:t>
      </w:r>
      <w:r w:rsidR="00C00BC9">
        <w:rPr>
          <w:i/>
          <w:color w:val="0000FF"/>
          <w:szCs w:val="22"/>
        </w:rPr>
        <w:t>,</w:t>
      </w:r>
      <w:r w:rsidR="00453BD7" w:rsidRPr="00453BD7">
        <w:rPr>
          <w:i/>
          <w:color w:val="0000FF"/>
          <w:szCs w:val="22"/>
        </w:rPr>
        <w:t xml:space="preserve"> only one of these </w:t>
      </w:r>
      <w:r w:rsidR="00171433">
        <w:rPr>
          <w:i/>
          <w:color w:val="0000FF"/>
          <w:szCs w:val="22"/>
        </w:rPr>
        <w:t>laptop</w:t>
      </w:r>
      <w:r w:rsidR="00453BD7" w:rsidRPr="00453BD7">
        <w:rPr>
          <w:i/>
          <w:color w:val="0000FF"/>
          <w:szCs w:val="22"/>
        </w:rPr>
        <w:t xml:space="preserve">s </w:t>
      </w:r>
      <w:r w:rsidR="00171433">
        <w:rPr>
          <w:i/>
          <w:color w:val="0000FF"/>
          <w:szCs w:val="22"/>
        </w:rPr>
        <w:t xml:space="preserve">need to </w:t>
      </w:r>
      <w:r w:rsidR="00453BD7" w:rsidRPr="00453BD7">
        <w:rPr>
          <w:i/>
          <w:color w:val="0000FF"/>
          <w:szCs w:val="22"/>
        </w:rPr>
        <w:t xml:space="preserve">reach the </w:t>
      </w:r>
      <w:r w:rsidR="00C00BC9">
        <w:rPr>
          <w:i/>
          <w:color w:val="0000FF"/>
          <w:szCs w:val="22"/>
        </w:rPr>
        <w:t xml:space="preserve">Internet </w:t>
      </w:r>
      <w:r w:rsidR="00453BD7" w:rsidRPr="00453BD7">
        <w:rPr>
          <w:i/>
          <w:color w:val="0000FF"/>
          <w:szCs w:val="22"/>
        </w:rPr>
        <w:t xml:space="preserve">signal in order to relay it to others. </w:t>
      </w:r>
    </w:p>
    <w:p w14:paraId="2725851D" w14:textId="77777777" w:rsidR="000A5488" w:rsidRDefault="00AE4417" w:rsidP="000A5488">
      <w:pPr>
        <w:shd w:val="clear" w:color="auto" w:fill="FFFFFF"/>
        <w:spacing w:before="100" w:beforeAutospacing="1" w:after="24"/>
        <w:rPr>
          <w:i/>
          <w:color w:val="0000FF"/>
          <w:szCs w:val="22"/>
        </w:rPr>
      </w:pPr>
      <w:r w:rsidRPr="005D3869">
        <w:rPr>
          <w:i/>
          <w:color w:val="BFBFBF" w:themeColor="background1" w:themeShade="BF"/>
          <w:szCs w:val="22"/>
        </w:rPr>
        <w:t>The material t</w:t>
      </w:r>
      <w:r w:rsidR="000A5488" w:rsidRPr="005D3869">
        <w:rPr>
          <w:i/>
          <w:color w:val="BFBFBF" w:themeColor="background1" w:themeShade="BF"/>
          <w:szCs w:val="22"/>
        </w:rPr>
        <w:t>hat is made is mostly plastic with texture</w:t>
      </w:r>
      <w:r w:rsidRPr="005D3869">
        <w:rPr>
          <w:i/>
          <w:color w:val="BFBFBF" w:themeColor="background1" w:themeShade="BF"/>
          <w:szCs w:val="22"/>
        </w:rPr>
        <w:t xml:space="preserve"> </w:t>
      </w:r>
      <w:r w:rsidR="000A5488" w:rsidRPr="005D3869">
        <w:rPr>
          <w:i/>
          <w:color w:val="BFBFBF" w:themeColor="background1" w:themeShade="BF"/>
          <w:szCs w:val="22"/>
        </w:rPr>
        <w:t xml:space="preserve">in some </w:t>
      </w:r>
      <w:r w:rsidRPr="005D3869">
        <w:rPr>
          <w:i/>
          <w:color w:val="BFBFBF" w:themeColor="background1" w:themeShade="BF"/>
          <w:szCs w:val="22"/>
        </w:rPr>
        <w:t>parts</w:t>
      </w:r>
      <w:r w:rsidR="000A5488" w:rsidRPr="005D3869">
        <w:rPr>
          <w:i/>
          <w:color w:val="BFBFBF" w:themeColor="background1" w:themeShade="BF"/>
          <w:szCs w:val="22"/>
        </w:rPr>
        <w:t>.</w:t>
      </w:r>
      <w:r w:rsidR="000A5488">
        <w:rPr>
          <w:i/>
          <w:color w:val="0000FF"/>
          <w:szCs w:val="22"/>
        </w:rPr>
        <w:t xml:space="preserve"> The </w:t>
      </w:r>
      <w:r w:rsidRPr="00A07DBE">
        <w:rPr>
          <w:i/>
          <w:color w:val="0000FF"/>
          <w:szCs w:val="22"/>
        </w:rPr>
        <w:t>screen is made to op</w:t>
      </w:r>
      <w:r w:rsidR="000A5488">
        <w:rPr>
          <w:i/>
          <w:color w:val="0000FF"/>
          <w:szCs w:val="22"/>
        </w:rPr>
        <w:t>erate both indoors and outdoors and t</w:t>
      </w:r>
      <w:r w:rsidRPr="007F3E18">
        <w:rPr>
          <w:i/>
          <w:color w:val="0000FF"/>
          <w:szCs w:val="22"/>
        </w:rPr>
        <w:t>he cover can be rotated completely and turn the device into a</w:t>
      </w:r>
      <w:r>
        <w:rPr>
          <w:i/>
          <w:color w:val="0000FF"/>
          <w:szCs w:val="22"/>
        </w:rPr>
        <w:t xml:space="preserve"> </w:t>
      </w:r>
      <w:r w:rsidRPr="007F3E18">
        <w:rPr>
          <w:i/>
          <w:color w:val="0000FF"/>
          <w:szCs w:val="22"/>
        </w:rPr>
        <w:t>touchscreen</w:t>
      </w:r>
      <w:r>
        <w:rPr>
          <w:rStyle w:val="FootnoteReference"/>
          <w:i/>
          <w:color w:val="0000FF"/>
          <w:szCs w:val="22"/>
        </w:rPr>
        <w:footnoteReference w:id="8"/>
      </w:r>
      <w:r>
        <w:rPr>
          <w:i/>
          <w:color w:val="0000FF"/>
          <w:szCs w:val="22"/>
        </w:rPr>
        <w:t xml:space="preserve"> tablet without a keyboard.</w:t>
      </w:r>
      <w:r w:rsidR="00C34375">
        <w:rPr>
          <w:i/>
          <w:color w:val="0000FF"/>
          <w:szCs w:val="22"/>
        </w:rPr>
        <w:t xml:space="preserve"> </w:t>
      </w:r>
    </w:p>
    <w:p w14:paraId="71E95EC5" w14:textId="3CAAEDC9" w:rsidR="00C34375" w:rsidRPr="00C34375" w:rsidRDefault="00C34375" w:rsidP="00467160">
      <w:pPr>
        <w:shd w:val="clear" w:color="auto" w:fill="FFFFFF"/>
        <w:spacing w:before="100" w:beforeAutospacing="1" w:after="24"/>
        <w:rPr>
          <w:i/>
          <w:color w:val="0000FF"/>
          <w:szCs w:val="22"/>
        </w:rPr>
      </w:pPr>
      <w:r w:rsidRPr="00C34375">
        <w:rPr>
          <w:i/>
          <w:color w:val="0000FF"/>
          <w:szCs w:val="22"/>
        </w:rPr>
        <w:t xml:space="preserve">The keyboard is </w:t>
      </w:r>
      <w:r w:rsidR="009E3B31">
        <w:rPr>
          <w:i/>
          <w:color w:val="0000FF"/>
          <w:szCs w:val="22"/>
        </w:rPr>
        <w:t xml:space="preserve">made of a single </w:t>
      </w:r>
      <w:r w:rsidRPr="00C34375">
        <w:rPr>
          <w:i/>
          <w:color w:val="0000FF"/>
          <w:szCs w:val="22"/>
        </w:rPr>
        <w:t>piece of rubber membrane</w:t>
      </w:r>
      <w:r w:rsidR="000A5488">
        <w:rPr>
          <w:i/>
          <w:color w:val="0000FF"/>
          <w:szCs w:val="22"/>
        </w:rPr>
        <w:t>,</w:t>
      </w:r>
      <w:r w:rsidRPr="00C34375">
        <w:rPr>
          <w:i/>
          <w:color w:val="0000FF"/>
          <w:szCs w:val="22"/>
        </w:rPr>
        <w:t xml:space="preserve"> </w:t>
      </w:r>
      <w:r w:rsidR="000A5488">
        <w:rPr>
          <w:i/>
          <w:color w:val="0000FF"/>
          <w:szCs w:val="22"/>
        </w:rPr>
        <w:t xml:space="preserve">very </w:t>
      </w:r>
      <w:r w:rsidRPr="00C34375">
        <w:rPr>
          <w:i/>
          <w:color w:val="0000FF"/>
          <w:szCs w:val="22"/>
        </w:rPr>
        <w:t>resilient against both water and dirt</w:t>
      </w:r>
      <w:r w:rsidR="000A5488">
        <w:rPr>
          <w:i/>
          <w:color w:val="0000FF"/>
          <w:szCs w:val="22"/>
        </w:rPr>
        <w:t xml:space="preserve">, which </w:t>
      </w:r>
      <w:r w:rsidR="00467160">
        <w:rPr>
          <w:i/>
          <w:color w:val="0000FF"/>
          <w:szCs w:val="22"/>
        </w:rPr>
        <w:t xml:space="preserve">also </w:t>
      </w:r>
      <w:r w:rsidRPr="00C34375">
        <w:rPr>
          <w:i/>
          <w:color w:val="0000FF"/>
          <w:szCs w:val="22"/>
        </w:rPr>
        <w:t xml:space="preserve">allows </w:t>
      </w:r>
      <w:r w:rsidR="00414DB3" w:rsidRPr="00C34375">
        <w:rPr>
          <w:i/>
          <w:color w:val="0000FF"/>
          <w:szCs w:val="22"/>
        </w:rPr>
        <w:t>sealing</w:t>
      </w:r>
      <w:r w:rsidRPr="00C34375">
        <w:rPr>
          <w:i/>
          <w:color w:val="0000FF"/>
          <w:szCs w:val="22"/>
        </w:rPr>
        <w:t xml:space="preserve"> the base of the machine.</w:t>
      </w:r>
    </w:p>
    <w:p w14:paraId="6C4DF801" w14:textId="3F01F4D7" w:rsidR="00467160" w:rsidRDefault="00E316FC" w:rsidP="00467160">
      <w:pPr>
        <w:shd w:val="clear" w:color="auto" w:fill="FFFFFF"/>
        <w:spacing w:before="100" w:beforeAutospacing="1" w:after="24"/>
        <w:rPr>
          <w:i/>
          <w:color w:val="0000FF"/>
          <w:szCs w:val="22"/>
        </w:rPr>
      </w:pPr>
      <w:r>
        <w:rPr>
          <w:i/>
          <w:color w:val="0000FF"/>
          <w:szCs w:val="22"/>
        </w:rPr>
        <w:t xml:space="preserve">They also carry a </w:t>
      </w:r>
      <w:r w:rsidR="00AE4417" w:rsidRPr="007F3E18">
        <w:rPr>
          <w:i/>
          <w:color w:val="0000FF"/>
          <w:szCs w:val="22"/>
        </w:rPr>
        <w:t>webcam, microphone, two speakers, SD card reade</w:t>
      </w:r>
      <w:r w:rsidR="00467160">
        <w:rPr>
          <w:i/>
          <w:color w:val="0000FF"/>
          <w:szCs w:val="22"/>
        </w:rPr>
        <w:t xml:space="preserve">r, three USB ports and </w:t>
      </w:r>
      <w:r w:rsidR="00AE4417" w:rsidRPr="007F3E18">
        <w:rPr>
          <w:i/>
          <w:color w:val="0000FF"/>
          <w:szCs w:val="22"/>
        </w:rPr>
        <w:t>multiple type</w:t>
      </w:r>
      <w:r w:rsidR="00467160">
        <w:rPr>
          <w:i/>
          <w:color w:val="0000FF"/>
          <w:szCs w:val="22"/>
        </w:rPr>
        <w:t xml:space="preserve">s of </w:t>
      </w:r>
      <w:r w:rsidR="00AE4417" w:rsidRPr="007F3E18">
        <w:rPr>
          <w:i/>
          <w:color w:val="0000FF"/>
          <w:szCs w:val="22"/>
        </w:rPr>
        <w:t>game console buttons.</w:t>
      </w:r>
    </w:p>
    <w:p w14:paraId="320143B1" w14:textId="77777777" w:rsidR="00462C0C" w:rsidRDefault="00AE4417" w:rsidP="00462C0C">
      <w:pPr>
        <w:shd w:val="clear" w:color="auto" w:fill="FFFFFF"/>
        <w:spacing w:before="100" w:beforeAutospacing="1" w:after="24"/>
        <w:rPr>
          <w:i/>
          <w:color w:val="0000FF"/>
          <w:szCs w:val="22"/>
        </w:rPr>
      </w:pPr>
      <w:r>
        <w:rPr>
          <w:i/>
          <w:color w:val="0000FF"/>
          <w:szCs w:val="22"/>
        </w:rPr>
        <w:t>It consumes ten times less energy</w:t>
      </w:r>
      <w:r w:rsidR="00015E37">
        <w:rPr>
          <w:i/>
          <w:color w:val="0000FF"/>
          <w:szCs w:val="22"/>
        </w:rPr>
        <w:t xml:space="preserve"> that a standard laptop (</w:t>
      </w:r>
      <w:r w:rsidR="00C34375" w:rsidRPr="00C34375">
        <w:rPr>
          <w:i/>
          <w:color w:val="0000FF"/>
          <w:szCs w:val="22"/>
        </w:rPr>
        <w:t>the battery should last the entire schoo</w:t>
      </w:r>
      <w:r w:rsidR="00C34375">
        <w:rPr>
          <w:i/>
          <w:color w:val="0000FF"/>
          <w:szCs w:val="22"/>
        </w:rPr>
        <w:t xml:space="preserve">l day without requiring charging) and </w:t>
      </w:r>
      <w:r w:rsidR="00015E37">
        <w:rPr>
          <w:i/>
          <w:color w:val="0000FF"/>
          <w:szCs w:val="22"/>
        </w:rPr>
        <w:t xml:space="preserve">can be charged by hand with a standard crank charger </w:t>
      </w:r>
      <w:r w:rsidR="00C34375">
        <w:rPr>
          <w:i/>
          <w:color w:val="0000FF"/>
          <w:szCs w:val="22"/>
        </w:rPr>
        <w:t>(this feature is only possible because the XO</w:t>
      </w:r>
      <w:r w:rsidR="00015E37">
        <w:rPr>
          <w:i/>
          <w:color w:val="0000FF"/>
          <w:szCs w:val="22"/>
        </w:rPr>
        <w:t xml:space="preserve"> consumes </w:t>
      </w:r>
      <w:r w:rsidR="00C34375">
        <w:rPr>
          <w:i/>
          <w:color w:val="0000FF"/>
          <w:szCs w:val="22"/>
        </w:rPr>
        <w:t xml:space="preserve">very </w:t>
      </w:r>
      <w:r w:rsidR="00015E37">
        <w:rPr>
          <w:i/>
          <w:color w:val="0000FF"/>
          <w:szCs w:val="22"/>
        </w:rPr>
        <w:t>little energy</w:t>
      </w:r>
      <w:r w:rsidR="00C34375">
        <w:rPr>
          <w:i/>
          <w:color w:val="0000FF"/>
          <w:szCs w:val="22"/>
        </w:rPr>
        <w:t>)</w:t>
      </w:r>
      <w:r w:rsidR="00015E37">
        <w:rPr>
          <w:i/>
          <w:color w:val="0000FF"/>
          <w:szCs w:val="22"/>
        </w:rPr>
        <w:t xml:space="preserve">. </w:t>
      </w:r>
    </w:p>
    <w:p w14:paraId="3F8D94F6" w14:textId="758E9A70" w:rsidR="00D407CA" w:rsidRDefault="00D407CA" w:rsidP="00462C0C">
      <w:pPr>
        <w:shd w:val="clear" w:color="auto" w:fill="FFFFFF"/>
        <w:spacing w:before="100" w:beforeAutospacing="1" w:after="24"/>
        <w:rPr>
          <w:i/>
          <w:color w:val="0000FF"/>
          <w:szCs w:val="22"/>
        </w:rPr>
      </w:pPr>
      <w:r>
        <w:rPr>
          <w:i/>
          <w:color w:val="0000FF"/>
          <w:szCs w:val="22"/>
        </w:rPr>
        <w:t>By given children they very own connected laptop, the OLPC project also furnishes these children with</w:t>
      </w:r>
      <w:r w:rsidRPr="00272F2F">
        <w:rPr>
          <w:i/>
          <w:color w:val="FF0000"/>
          <w:lang w:eastAsia="en-US"/>
        </w:rPr>
        <w:t xml:space="preserve"> </w:t>
      </w:r>
      <w:r>
        <w:rPr>
          <w:i/>
          <w:color w:val="FF0000"/>
          <w:lang w:eastAsia="en-US"/>
        </w:rPr>
        <w:t>a</w:t>
      </w:r>
      <w:r w:rsidRPr="00B00503">
        <w:rPr>
          <w:i/>
          <w:color w:val="FF0000"/>
          <w:lang w:eastAsia="en-US"/>
        </w:rPr>
        <w:t xml:space="preserve"> </w:t>
      </w:r>
      <w:r>
        <w:rPr>
          <w:i/>
          <w:color w:val="FF0000"/>
          <w:lang w:eastAsia="en-US"/>
        </w:rPr>
        <w:t>cognitive artefact (</w:t>
      </w:r>
      <w:proofErr w:type="spellStart"/>
      <w:r>
        <w:rPr>
          <w:i/>
          <w:color w:val="FF0000"/>
          <w:lang w:eastAsia="en-US"/>
        </w:rPr>
        <w:t>Papert</w:t>
      </w:r>
      <w:proofErr w:type="spellEnd"/>
      <w:r>
        <w:rPr>
          <w:i/>
          <w:color w:val="FF0000"/>
          <w:lang w:eastAsia="en-US"/>
        </w:rPr>
        <w:t xml:space="preserve"> 1980) </w:t>
      </w:r>
      <w:r w:rsidRPr="00B00503">
        <w:rPr>
          <w:i/>
          <w:color w:val="FF0000"/>
          <w:lang w:eastAsia="en-US"/>
        </w:rPr>
        <w:t>whose main purpose is the st</w:t>
      </w:r>
      <w:r>
        <w:rPr>
          <w:i/>
          <w:color w:val="FF0000"/>
          <w:lang w:eastAsia="en-US"/>
        </w:rPr>
        <w:t xml:space="preserve">raight access to </w:t>
      </w:r>
      <w:r>
        <w:rPr>
          <w:i/>
          <w:color w:val="0000FF"/>
          <w:szCs w:val="22"/>
        </w:rPr>
        <w:t>the salient aspects of a PLE introduced previously (</w:t>
      </w:r>
      <w:r>
        <w:rPr>
          <w:i/>
          <w:color w:val="FF0000"/>
          <w:lang w:eastAsia="en-US"/>
        </w:rPr>
        <w:t>a set of self-</w:t>
      </w:r>
      <w:r w:rsidRPr="00B00503">
        <w:rPr>
          <w:i/>
          <w:color w:val="FF0000"/>
          <w:lang w:eastAsia="en-US"/>
        </w:rPr>
        <w:t>empowerment key resources</w:t>
      </w:r>
      <w:r>
        <w:rPr>
          <w:i/>
          <w:color w:val="FF0000"/>
          <w:lang w:eastAsia="en-US"/>
        </w:rPr>
        <w:t xml:space="preserve">) </w:t>
      </w:r>
    </w:p>
    <w:p w14:paraId="35986F85" w14:textId="77777777" w:rsidR="00D407CA" w:rsidRDefault="00D407CA" w:rsidP="00D407CA">
      <w:pPr>
        <w:rPr>
          <w:i/>
          <w:color w:val="0000FF"/>
          <w:szCs w:val="22"/>
        </w:rPr>
      </w:pPr>
      <w:proofErr w:type="gramStart"/>
      <w:r>
        <w:rPr>
          <w:i/>
          <w:color w:val="0000FF"/>
          <w:szCs w:val="22"/>
        </w:rPr>
        <w:t>enables</w:t>
      </w:r>
      <w:proofErr w:type="gramEnd"/>
      <w:r>
        <w:rPr>
          <w:i/>
          <w:color w:val="0000FF"/>
          <w:szCs w:val="22"/>
        </w:rPr>
        <w:t xml:space="preserve">  The </w:t>
      </w:r>
      <w:proofErr w:type="spellStart"/>
      <w:r w:rsidRPr="008F469F">
        <w:rPr>
          <w:i/>
          <w:color w:val="0000FF"/>
          <w:szCs w:val="22"/>
        </w:rPr>
        <w:t>Papert’s</w:t>
      </w:r>
      <w:proofErr w:type="spellEnd"/>
      <w:r w:rsidRPr="008F469F">
        <w:rPr>
          <w:i/>
          <w:color w:val="0000FF"/>
          <w:szCs w:val="22"/>
        </w:rPr>
        <w:t xml:space="preserve"> constructionist view of the laptop a</w:t>
      </w:r>
      <w:r>
        <w:rPr>
          <w:i/>
          <w:color w:val="0000FF"/>
          <w:szCs w:val="22"/>
        </w:rPr>
        <w:t xml:space="preserve">s a children’s learning machine  and the salient aspects of a PLE introduced previously are aligned with. </w:t>
      </w:r>
      <w:r w:rsidRPr="00272F2F">
        <w:rPr>
          <w:i/>
          <w:color w:val="0000FF"/>
          <w:szCs w:val="22"/>
        </w:rPr>
        <w:t xml:space="preserve">The autonomous </w:t>
      </w:r>
      <w:proofErr w:type="gramStart"/>
      <w:r w:rsidRPr="00272F2F">
        <w:rPr>
          <w:i/>
          <w:color w:val="0000FF"/>
          <w:szCs w:val="22"/>
        </w:rPr>
        <w:t>personal-computer</w:t>
      </w:r>
      <w:proofErr w:type="gramEnd"/>
      <w:r w:rsidRPr="00272F2F">
        <w:rPr>
          <w:i/>
          <w:color w:val="0000FF"/>
          <w:szCs w:val="22"/>
        </w:rPr>
        <w:t xml:space="preserve"> proposed by the OLPC project not only fits perfectly with </w:t>
      </w:r>
      <w:r>
        <w:rPr>
          <w:i/>
          <w:color w:val="0000FF"/>
          <w:szCs w:val="22"/>
        </w:rPr>
        <w:t>the concept</w:t>
      </w:r>
      <w:r w:rsidRPr="00272F2F">
        <w:rPr>
          <w:i/>
          <w:color w:val="0000FF"/>
          <w:szCs w:val="22"/>
        </w:rPr>
        <w:t xml:space="preserve"> of a PLE (especially when connected in a network) but also enhance its domain, adding flexibility of learning. </w:t>
      </w:r>
    </w:p>
    <w:p w14:paraId="5C9B8017" w14:textId="77777777" w:rsidR="00462C0C" w:rsidRPr="001C3AFB" w:rsidRDefault="00462C0C" w:rsidP="00462C0C">
      <w:pPr>
        <w:rPr>
          <w:i/>
          <w:color w:val="FF0000"/>
          <w:lang w:eastAsia="en-US"/>
        </w:rPr>
      </w:pPr>
      <w:r w:rsidRPr="001C3AFB">
        <w:rPr>
          <w:i/>
          <w:color w:val="FF0000"/>
          <w:lang w:eastAsia="en-US"/>
        </w:rPr>
        <w:t xml:space="preserve">A PLE could be represented as a cognitive </w:t>
      </w:r>
      <w:proofErr w:type="spellStart"/>
      <w:r w:rsidRPr="001C3AFB">
        <w:rPr>
          <w:i/>
          <w:color w:val="FF0000"/>
          <w:lang w:eastAsia="en-US"/>
        </w:rPr>
        <w:t>artifact</w:t>
      </w:r>
      <w:proofErr w:type="spellEnd"/>
      <w:r w:rsidRPr="001C3AFB">
        <w:rPr>
          <w:i/>
          <w:color w:val="FF0000"/>
          <w:lang w:eastAsia="en-US"/>
        </w:rPr>
        <w:t>.</w:t>
      </w:r>
    </w:p>
    <w:p w14:paraId="7AC7C347" w14:textId="77777777" w:rsidR="00462C0C" w:rsidRPr="00272F2F" w:rsidRDefault="00462C0C" w:rsidP="00D407CA">
      <w:pPr>
        <w:rPr>
          <w:i/>
          <w:color w:val="0000FF"/>
          <w:szCs w:val="22"/>
        </w:rPr>
      </w:pPr>
      <w:bookmarkStart w:id="1" w:name="_GoBack"/>
      <w:bookmarkEnd w:id="1"/>
    </w:p>
    <w:p w14:paraId="33FB061A" w14:textId="77777777" w:rsidR="00D407CA" w:rsidRPr="00272F2F" w:rsidRDefault="00D407CA" w:rsidP="00D407CA">
      <w:pPr>
        <w:rPr>
          <w:i/>
          <w:color w:val="FF0000"/>
          <w:lang w:eastAsia="en-US"/>
        </w:rPr>
      </w:pPr>
      <w:r w:rsidRPr="00272F2F">
        <w:rPr>
          <w:i/>
          <w:color w:val="FF0000"/>
          <w:lang w:eastAsia="en-US"/>
        </w:rPr>
        <w:t xml:space="preserve">An ideal PLE aggregates in a single and personalized dashboard, an entire collection of tools for learning. </w:t>
      </w:r>
    </w:p>
    <w:p w14:paraId="4025E38B" w14:textId="77777777" w:rsidR="00D407CA" w:rsidRDefault="00D407CA" w:rsidP="00D407CA">
      <w:pPr>
        <w:pStyle w:val="NormalWeb"/>
        <w:shd w:val="clear" w:color="auto" w:fill="FFFFFF"/>
        <w:tabs>
          <w:tab w:val="left" w:pos="7200"/>
          <w:tab w:val="left" w:pos="7560"/>
        </w:tabs>
        <w:spacing w:before="0" w:beforeAutospacing="0" w:line="300" w:lineRule="atLeast"/>
        <w:ind w:right="720"/>
        <w:jc w:val="both"/>
        <w:rPr>
          <w:rFonts w:asciiTheme="majorHAnsi" w:hAnsiTheme="majorHAnsi" w:cstheme="minorBidi"/>
          <w:i/>
          <w:color w:val="FF0000"/>
          <w:sz w:val="22"/>
          <w:szCs w:val="22"/>
          <w:lang w:eastAsia="ja-JP"/>
        </w:rPr>
      </w:pPr>
      <w:r>
        <w:rPr>
          <w:rFonts w:asciiTheme="majorHAnsi" w:hAnsiTheme="majorHAnsi" w:cstheme="minorBidi"/>
          <w:i/>
          <w:color w:val="FF0000"/>
          <w:sz w:val="22"/>
          <w:szCs w:val="22"/>
          <w:lang w:eastAsia="ja-JP"/>
        </w:rPr>
        <w:t xml:space="preserve">The </w:t>
      </w:r>
      <w:r w:rsidRPr="00A538F6">
        <w:rPr>
          <w:rFonts w:asciiTheme="majorHAnsi" w:hAnsiTheme="majorHAnsi" w:cstheme="minorBidi"/>
          <w:i/>
          <w:color w:val="FF0000"/>
          <w:sz w:val="22"/>
          <w:szCs w:val="22"/>
          <w:lang w:eastAsia="ja-JP"/>
        </w:rPr>
        <w:t xml:space="preserve">hat the application of ICT to education falls within what we have been considering as open learning, flexible learning, </w:t>
      </w:r>
      <w:proofErr w:type="gramStart"/>
      <w:r w:rsidRPr="00A538F6">
        <w:rPr>
          <w:rFonts w:asciiTheme="majorHAnsi" w:hAnsiTheme="majorHAnsi" w:cstheme="minorBidi"/>
          <w:i/>
          <w:color w:val="FF0000"/>
          <w:sz w:val="22"/>
          <w:szCs w:val="22"/>
          <w:lang w:eastAsia="ja-JP"/>
        </w:rPr>
        <w:t>online</w:t>
      </w:r>
      <w:proofErr w:type="gramEnd"/>
      <w:r w:rsidRPr="00A538F6">
        <w:rPr>
          <w:rFonts w:asciiTheme="majorHAnsi" w:hAnsiTheme="majorHAnsi" w:cstheme="minorBidi"/>
          <w:i/>
          <w:color w:val="FF0000"/>
          <w:sz w:val="22"/>
          <w:szCs w:val="22"/>
          <w:lang w:eastAsia="ja-JP"/>
        </w:rPr>
        <w:t xml:space="preserve"> learning, PLE</w:t>
      </w:r>
    </w:p>
    <w:p w14:paraId="7C1EAADB" w14:textId="77777777" w:rsidR="00D407CA" w:rsidRDefault="00D407CA" w:rsidP="00467160">
      <w:pPr>
        <w:shd w:val="clear" w:color="auto" w:fill="FFFFFF"/>
        <w:spacing w:before="100" w:beforeAutospacing="1" w:after="24"/>
        <w:rPr>
          <w:i/>
          <w:color w:val="0000FF"/>
          <w:szCs w:val="22"/>
        </w:rPr>
      </w:pPr>
    </w:p>
    <w:p w14:paraId="3323EFE7" w14:textId="67C2792B" w:rsidR="00862A8E" w:rsidRDefault="00862A8E" w:rsidP="00B36052">
      <w:pPr>
        <w:pStyle w:val="Heading1"/>
        <w:numPr>
          <w:ilvl w:val="0"/>
          <w:numId w:val="2"/>
        </w:numPr>
      </w:pPr>
      <w:r>
        <w:rPr>
          <w:lang w:eastAsia="en-US"/>
        </w:rPr>
        <w:t>The SUGAR learning platform</w:t>
      </w:r>
      <w:r>
        <w:t xml:space="preserve"> as a PLE for children</w:t>
      </w:r>
    </w:p>
    <w:p w14:paraId="24E90B42" w14:textId="77777777" w:rsidR="00862A8E" w:rsidRDefault="00862A8E" w:rsidP="00862A8E"/>
    <w:p w14:paraId="1B61B27A" w14:textId="7DF6A2C6" w:rsidR="00862A8E" w:rsidRDefault="00862A8E" w:rsidP="00B36052">
      <w:pPr>
        <w:pStyle w:val="Heading1"/>
        <w:numPr>
          <w:ilvl w:val="0"/>
          <w:numId w:val="2"/>
        </w:numPr>
        <w:rPr>
          <w:lang w:eastAsia="en-US"/>
        </w:rPr>
      </w:pPr>
      <w:r>
        <w:rPr>
          <w:lang w:eastAsia="en-US"/>
        </w:rPr>
        <w:t>How</w:t>
      </w:r>
      <w:r w:rsidRPr="00862A8E">
        <w:rPr>
          <w:lang w:eastAsia="en-US"/>
        </w:rPr>
        <w:t xml:space="preserve"> children can create their own PLEs with their </w:t>
      </w:r>
      <w:r w:rsidR="004F56F7">
        <w:rPr>
          <w:lang w:eastAsia="en-US"/>
        </w:rPr>
        <w:t>OLPC laptops</w:t>
      </w:r>
    </w:p>
    <w:p w14:paraId="56037368" w14:textId="291A1269" w:rsidR="00862A8E" w:rsidRDefault="00862A8E" w:rsidP="00B36052">
      <w:pPr>
        <w:pStyle w:val="Heading1"/>
        <w:numPr>
          <w:ilvl w:val="0"/>
          <w:numId w:val="2"/>
        </w:numPr>
        <w:rPr>
          <w:lang w:eastAsia="en-US"/>
        </w:rPr>
      </w:pPr>
      <w:r>
        <w:rPr>
          <w:lang w:eastAsia="en-US"/>
        </w:rPr>
        <w:t>Conclusion</w:t>
      </w:r>
      <w:r w:rsidR="00037952">
        <w:rPr>
          <w:lang w:eastAsia="en-US"/>
        </w:rPr>
        <w:t xml:space="preserve"> and ideas for the future</w:t>
      </w:r>
    </w:p>
    <w:p w14:paraId="47B9C3B7" w14:textId="77777777" w:rsidR="00D53F61" w:rsidRDefault="00D53F61" w:rsidP="00D53F61"/>
    <w:p w14:paraId="3C960EC9" w14:textId="2428DD78" w:rsidR="00D53F61" w:rsidRDefault="00D53F61" w:rsidP="00D53F61">
      <w:proofErr w:type="spellStart"/>
      <w:r>
        <w:t>Inserir</w:t>
      </w:r>
      <w:proofErr w:type="spellEnd"/>
      <w:r>
        <w:t xml:space="preserve"> images </w:t>
      </w:r>
      <w:proofErr w:type="spellStart"/>
      <w:proofErr w:type="gramStart"/>
      <w:r>
        <w:t>tais</w:t>
      </w:r>
      <w:proofErr w:type="spellEnd"/>
      <w:proofErr w:type="gramEnd"/>
      <w:r>
        <w:t xml:space="preserve"> </w:t>
      </w:r>
      <w:proofErr w:type="spellStart"/>
      <w:r>
        <w:t>como</w:t>
      </w:r>
      <w:proofErr w:type="spellEnd"/>
      <w:r>
        <w:t>:</w:t>
      </w:r>
    </w:p>
    <w:p w14:paraId="4EC516DD" w14:textId="3A48617C" w:rsidR="00D53F61" w:rsidRDefault="00D53F61" w:rsidP="00D53F61">
      <w:pPr>
        <w:pStyle w:val="ListParagraph"/>
        <w:numPr>
          <w:ilvl w:val="0"/>
          <w:numId w:val="9"/>
        </w:numPr>
      </w:pPr>
      <w:proofErr w:type="spellStart"/>
      <w:r>
        <w:t>Evolução</w:t>
      </w:r>
      <w:proofErr w:type="spellEnd"/>
      <w:r>
        <w:t xml:space="preserve"> da VLE -&gt; PLE</w:t>
      </w:r>
    </w:p>
    <w:p w14:paraId="0E6BD80E" w14:textId="57A06D13" w:rsidR="00D53F61" w:rsidRDefault="00D53F61" w:rsidP="00D53F61">
      <w:pPr>
        <w:pStyle w:val="ListParagraph"/>
        <w:numPr>
          <w:ilvl w:val="0"/>
          <w:numId w:val="9"/>
        </w:numPr>
      </w:pPr>
      <w:proofErr w:type="spellStart"/>
      <w:r>
        <w:t>Diagrama</w:t>
      </w:r>
      <w:proofErr w:type="spellEnd"/>
      <w:r>
        <w:t xml:space="preserve"> de constructivism X constructionism</w:t>
      </w:r>
    </w:p>
    <w:p w14:paraId="15B2F107" w14:textId="77777777" w:rsidR="002C195A" w:rsidRPr="00B30A1F" w:rsidRDefault="002C195A" w:rsidP="002C195A">
      <w:pPr>
        <w:pStyle w:val="ListParagraph"/>
        <w:numPr>
          <w:ilvl w:val="0"/>
          <w:numId w:val="9"/>
        </w:numPr>
        <w:rPr>
          <w:i/>
          <w:color w:val="FF0000"/>
        </w:rPr>
      </w:pPr>
      <w:r w:rsidRPr="00B30A1F">
        <w:rPr>
          <w:i/>
          <w:color w:val="FF0000"/>
        </w:rPr>
        <w:t xml:space="preserve">--Link entre o </w:t>
      </w:r>
      <w:proofErr w:type="spellStart"/>
      <w:r w:rsidRPr="00B30A1F">
        <w:rPr>
          <w:i/>
          <w:color w:val="FF0000"/>
        </w:rPr>
        <w:t>conceito</w:t>
      </w:r>
      <w:proofErr w:type="spellEnd"/>
      <w:r w:rsidRPr="00B30A1F">
        <w:rPr>
          <w:i/>
          <w:color w:val="FF0000"/>
        </w:rPr>
        <w:t xml:space="preserve"> de PLE e o OLPC –</w:t>
      </w:r>
    </w:p>
    <w:p w14:paraId="6E6D7931" w14:textId="77777777" w:rsidR="004154C3" w:rsidRPr="004154C3" w:rsidRDefault="004154C3" w:rsidP="004154C3">
      <w:pPr>
        <w:pStyle w:val="ListParagraph"/>
        <w:widowControl w:val="0"/>
        <w:numPr>
          <w:ilvl w:val="0"/>
          <w:numId w:val="9"/>
        </w:numPr>
        <w:autoSpaceDE w:val="0"/>
        <w:autoSpaceDN w:val="0"/>
        <w:adjustRightInd w:val="0"/>
        <w:spacing w:after="240"/>
        <w:rPr>
          <w:rFonts w:ascii="Calibri" w:hAnsi="Calibri" w:cs="Times"/>
          <w:i/>
          <w:color w:val="FF0000"/>
          <w:szCs w:val="22"/>
          <w:lang w:val="en-US"/>
        </w:rPr>
      </w:pPr>
      <w:proofErr w:type="gramStart"/>
      <w:r w:rsidRPr="004154C3">
        <w:rPr>
          <w:rFonts w:ascii="Calibri" w:hAnsi="Calibri"/>
          <w:i/>
          <w:color w:val="FF0000"/>
          <w:szCs w:val="22"/>
        </w:rPr>
        <w:t>the</w:t>
      </w:r>
      <w:proofErr w:type="gramEnd"/>
      <w:r w:rsidRPr="004154C3">
        <w:rPr>
          <w:rFonts w:ascii="Calibri" w:hAnsi="Calibri"/>
          <w:i/>
          <w:color w:val="FF0000"/>
          <w:szCs w:val="22"/>
        </w:rPr>
        <w:t xml:space="preserve"> fact that a possibility of building a PLE was given to those children is still there.</w:t>
      </w:r>
    </w:p>
    <w:p w14:paraId="00F1CF0A" w14:textId="1F10604A" w:rsidR="00D53F61" w:rsidRPr="00653FC0" w:rsidRDefault="00377D5B" w:rsidP="00D53F61">
      <w:pPr>
        <w:pStyle w:val="ListParagraph"/>
        <w:numPr>
          <w:ilvl w:val="0"/>
          <w:numId w:val="9"/>
        </w:numPr>
      </w:pPr>
      <w:r w:rsidRPr="00651313">
        <w:rPr>
          <w:b/>
          <w:bCs/>
          <w:i/>
          <w:color w:val="0000FF"/>
          <w:szCs w:val="22"/>
        </w:rPr>
        <w:t>The first six years of learning in our lives are very interactive and based on the game. We learn how to walk, how to talk and have a lot of common sense without formal teaching. Aspects of that learning style can and should continue in subsequent years. Start during the primary is the best way to improve the entire school system. When young children experience the joy of learning, will never want to withdraw.</w:t>
      </w:r>
    </w:p>
    <w:p w14:paraId="408FA3B8" w14:textId="6188B2BE" w:rsidR="00653FC0" w:rsidRPr="0042615B" w:rsidRDefault="00653FC0" w:rsidP="00D53F61">
      <w:pPr>
        <w:pStyle w:val="ListParagraph"/>
        <w:numPr>
          <w:ilvl w:val="0"/>
          <w:numId w:val="9"/>
        </w:numPr>
      </w:pPr>
      <w:r w:rsidRPr="004E5A4F">
        <w:rPr>
          <w:b/>
          <w:bCs/>
          <w:i/>
          <w:color w:val="0000FF"/>
          <w:szCs w:val="22"/>
        </w:rPr>
        <w:t>We all learn best by doing and reflecting on what we do. Children learn best when working with passionate and committed experts. We are no longer limited by physical locations, where if there is no mathematical talent, we will be able to develop our own mathematical excellence. Through the connectivity can work and learn with experts from either side.</w:t>
      </w:r>
    </w:p>
    <w:p w14:paraId="21E158D0" w14:textId="2B762C9D" w:rsidR="0042615B" w:rsidRDefault="0042615B" w:rsidP="00D53F61">
      <w:pPr>
        <w:pStyle w:val="ListParagraph"/>
        <w:numPr>
          <w:ilvl w:val="0"/>
          <w:numId w:val="9"/>
        </w:numPr>
      </w:pPr>
      <w:r w:rsidRPr="0042615B">
        <w:t xml:space="preserve">The child with an XO is not just a passive consumer of knowledge, but an active participant in a learning community. As children grow and pursue new ideas, software, content, resources and tools they need to grow. The nature of OLPC is that </w:t>
      </w:r>
      <w:proofErr w:type="gramStart"/>
      <w:r w:rsidRPr="0042615B">
        <w:t>growth will be led locally, mostly by the children themselves</w:t>
      </w:r>
      <w:proofErr w:type="gramEnd"/>
      <w:r w:rsidRPr="0042615B">
        <w:t>. Each child with an XO can balance the learning of others. Children are taught each other, share ideas, and through the social nature of interface, support their intellectual growth. The children become students and teachers.</w:t>
      </w:r>
    </w:p>
    <w:p w14:paraId="6EB29097" w14:textId="77777777" w:rsidR="002670AA" w:rsidRPr="002670AA" w:rsidRDefault="002670AA" w:rsidP="002670AA">
      <w:pPr>
        <w:pStyle w:val="ListParagraph"/>
        <w:numPr>
          <w:ilvl w:val="0"/>
          <w:numId w:val="9"/>
        </w:numPr>
        <w:shd w:val="clear" w:color="auto" w:fill="FFFFFF"/>
        <w:spacing w:before="100" w:beforeAutospacing="1" w:after="24"/>
        <w:rPr>
          <w:i/>
          <w:color w:val="0000FF"/>
          <w:szCs w:val="22"/>
        </w:rPr>
      </w:pPr>
      <w:r w:rsidRPr="002670AA">
        <w:rPr>
          <w:i/>
          <w:color w:val="0000FF"/>
          <w:szCs w:val="22"/>
        </w:rPr>
        <w:t>This feature follows one of the principles upon which this computer was created:</w:t>
      </w:r>
      <w:r w:rsidRPr="002670AA">
        <w:rPr>
          <w:i/>
          <w:color w:val="0000FF"/>
          <w:szCs w:val="22"/>
          <w:u w:val="single"/>
        </w:rPr>
        <w:t xml:space="preserve"> connect/integrate children into a constructionist experience</w:t>
      </w:r>
      <w:r w:rsidRPr="002670AA">
        <w:rPr>
          <w:i/>
          <w:color w:val="0000FF"/>
          <w:szCs w:val="22"/>
        </w:rPr>
        <w:t>.</w:t>
      </w:r>
    </w:p>
    <w:p w14:paraId="77C2292D" w14:textId="77777777" w:rsidR="002670AA" w:rsidRPr="00D53F61" w:rsidRDefault="002670AA" w:rsidP="00D53F61">
      <w:pPr>
        <w:pStyle w:val="ListParagraph"/>
        <w:numPr>
          <w:ilvl w:val="0"/>
          <w:numId w:val="9"/>
        </w:numPr>
      </w:pPr>
    </w:p>
    <w:sectPr w:rsidR="002670AA" w:rsidRPr="00D53F61" w:rsidSect="002C195A">
      <w:pgSz w:w="11900" w:h="16840"/>
      <w:pgMar w:top="1368" w:right="1800" w:bottom="1368"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83586" w14:textId="77777777" w:rsidR="00DA0966" w:rsidRDefault="00DA0966" w:rsidP="006E4BDE">
      <w:pPr>
        <w:spacing w:after="0"/>
      </w:pPr>
      <w:r>
        <w:separator/>
      </w:r>
    </w:p>
  </w:endnote>
  <w:endnote w:type="continuationSeparator" w:id="0">
    <w:p w14:paraId="7A63CDA5" w14:textId="77777777" w:rsidR="00DA0966" w:rsidRDefault="00DA0966" w:rsidP="006E4B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A14A31" w14:textId="77777777" w:rsidR="00DA0966" w:rsidRDefault="00DA0966" w:rsidP="006E4BDE">
      <w:pPr>
        <w:spacing w:after="0"/>
      </w:pPr>
      <w:r>
        <w:separator/>
      </w:r>
    </w:p>
  </w:footnote>
  <w:footnote w:type="continuationSeparator" w:id="0">
    <w:p w14:paraId="52FBE23F" w14:textId="77777777" w:rsidR="00DA0966" w:rsidRDefault="00DA0966" w:rsidP="006E4BDE">
      <w:pPr>
        <w:spacing w:after="0"/>
      </w:pPr>
      <w:r>
        <w:continuationSeparator/>
      </w:r>
    </w:p>
  </w:footnote>
  <w:footnote w:id="1">
    <w:p w14:paraId="5DD9619D" w14:textId="46B745E9" w:rsidR="00DA0966" w:rsidRPr="00C96F78" w:rsidRDefault="00DA0966">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bCs/>
          <w:sz w:val="16"/>
          <w:szCs w:val="16"/>
        </w:rPr>
        <w:t>One Laptop per Child (OLPC)</w:t>
      </w:r>
      <w:r w:rsidRPr="00C96F78">
        <w:rPr>
          <w:sz w:val="16"/>
          <w:szCs w:val="16"/>
        </w:rPr>
        <w:t> is a project supported by the Miami-based </w:t>
      </w:r>
      <w:r w:rsidRPr="00C96F78">
        <w:rPr>
          <w:bCs/>
          <w:sz w:val="16"/>
          <w:szCs w:val="16"/>
        </w:rPr>
        <w:t>One Laptop per Child Association</w:t>
      </w:r>
      <w:r w:rsidRPr="00C96F78">
        <w:rPr>
          <w:sz w:val="16"/>
          <w:szCs w:val="16"/>
        </w:rPr>
        <w:t> (OLPCA) and the Cambridge-based </w:t>
      </w:r>
      <w:r w:rsidRPr="00C96F78">
        <w:rPr>
          <w:bCs/>
          <w:sz w:val="16"/>
          <w:szCs w:val="16"/>
        </w:rPr>
        <w:t>OLPC Foundation</w:t>
      </w:r>
      <w:r w:rsidRPr="00C96F78">
        <w:rPr>
          <w:sz w:val="16"/>
          <w:szCs w:val="16"/>
        </w:rPr>
        <w:t> (OLPCF), two U.S. non-profit organizations </w:t>
      </w:r>
      <w:r w:rsidRPr="00C96F78">
        <w:rPr>
          <w:sz w:val="16"/>
          <w:szCs w:val="16"/>
        </w:rPr>
        <w:fldChar w:fldCharType="begin" w:fldLock="1"/>
      </w:r>
      <w:r>
        <w:rPr>
          <w:sz w:val="16"/>
          <w:szCs w:val="16"/>
        </w:rPr>
        <w:instrText>ADDIN CSL_CITATION { "citationItems" : [ { "id" : "ITEM-1", "itemData" : { "author" : [ { "dropping-particle" : "", "family" : "Wikipedia", "given" : "", "non-dropping-particle" : "", "parse-names" : false, "suffix" : "" } ], "container-title" : "Wikipedia", "id" : "ITEM-1", "issued" : { "date-parts" : [ [ "0" ] ] }, "title" : "OLPC Project", "type" : "webpage" }, "uris" : [ "http://www.mendeley.com/documents/?uuid=e0b0054d-2a75-4e53-86a0-bc7664a7333c" ] } ], "mendeley" : { "previouslyFormattedCitation" : "(Wikipedia n.d.)" }, "properties" : { "noteIndex" : 0 }, "schema" : "https://github.com/citation-style-language/schema/raw/master/csl-citation.json" }</w:instrText>
      </w:r>
      <w:r w:rsidRPr="00C96F78">
        <w:rPr>
          <w:sz w:val="16"/>
          <w:szCs w:val="16"/>
        </w:rPr>
        <w:fldChar w:fldCharType="separate"/>
      </w:r>
      <w:r w:rsidRPr="00C96F78">
        <w:rPr>
          <w:noProof/>
          <w:sz w:val="16"/>
          <w:szCs w:val="16"/>
        </w:rPr>
        <w:t>(Wikipedia n.d.)</w:t>
      </w:r>
      <w:r w:rsidRPr="00C96F78">
        <w:rPr>
          <w:sz w:val="16"/>
          <w:szCs w:val="16"/>
        </w:rPr>
        <w:fldChar w:fldCharType="end"/>
      </w:r>
      <w:r w:rsidRPr="00C96F78">
        <w:rPr>
          <w:sz w:val="16"/>
          <w:szCs w:val="16"/>
        </w:rPr>
        <w:t>, established in January 2005 by Nicholas Negroponte.</w:t>
      </w:r>
    </w:p>
  </w:footnote>
  <w:footnote w:id="2">
    <w:p w14:paraId="5D3FE2D3" w14:textId="65207215" w:rsidR="00DA0966" w:rsidRPr="00C96F78" w:rsidRDefault="00DA0966" w:rsidP="002F0202">
      <w:pPr>
        <w:rPr>
          <w:rFonts w:ascii="Times" w:eastAsia="Times New Roman" w:hAnsi="Times" w:cs="Times New Roman"/>
          <w:sz w:val="16"/>
          <w:szCs w:val="16"/>
          <w:lang w:eastAsia="en-US"/>
        </w:rPr>
      </w:pPr>
      <w:r w:rsidRPr="00C96F78">
        <w:rPr>
          <w:rStyle w:val="FootnoteReference"/>
          <w:sz w:val="16"/>
          <w:szCs w:val="16"/>
        </w:rPr>
        <w:footnoteRef/>
      </w:r>
      <w:r w:rsidRPr="00C96F78">
        <w:rPr>
          <w:sz w:val="16"/>
          <w:szCs w:val="16"/>
        </w:rPr>
        <w:t xml:space="preserve"> </w:t>
      </w:r>
      <w:r w:rsidRPr="00C96F78">
        <w:rPr>
          <w:sz w:val="16"/>
          <w:szCs w:val="16"/>
          <w:lang w:val="en-US"/>
        </w:rPr>
        <w:t xml:space="preserve">The next generation of Internet applications and the underlying technologies that enable conversations and contribution to the online community. Examples of Web 2.0 include content sharing (video, photo, </w:t>
      </w:r>
      <w:proofErr w:type="spellStart"/>
      <w:r w:rsidRPr="00C96F78">
        <w:rPr>
          <w:sz w:val="16"/>
          <w:szCs w:val="16"/>
          <w:lang w:val="en-US"/>
        </w:rPr>
        <w:t>etc</w:t>
      </w:r>
      <w:proofErr w:type="spellEnd"/>
      <w:r w:rsidRPr="00C96F78">
        <w:rPr>
          <w:sz w:val="16"/>
          <w:szCs w:val="16"/>
          <w:lang w:val="en-US"/>
        </w:rPr>
        <w:t xml:space="preserve">), social networking sites, blogs, wikis and </w:t>
      </w:r>
      <w:proofErr w:type="spellStart"/>
      <w:r w:rsidRPr="00C96F78">
        <w:rPr>
          <w:sz w:val="16"/>
          <w:szCs w:val="16"/>
          <w:lang w:val="en-US"/>
        </w:rPr>
        <w:t>mashups</w:t>
      </w:r>
      <w:proofErr w:type="spellEnd"/>
      <w:r w:rsidRPr="00C96F78">
        <w:rPr>
          <w:sz w:val="16"/>
          <w:szCs w:val="16"/>
          <w:lang w:val="en-US"/>
        </w:rPr>
        <w:t xml:space="preserve"> </w:t>
      </w:r>
      <w:r w:rsidRPr="00C96F78">
        <w:rPr>
          <w:sz w:val="16"/>
          <w:szCs w:val="16"/>
          <w:lang w:val="en-US"/>
        </w:rPr>
        <w:fldChar w:fldCharType="begin" w:fldLock="1"/>
      </w:r>
      <w:r>
        <w:rPr>
          <w:sz w:val="16"/>
          <w:szCs w:val="16"/>
          <w:lang w:val="en-US"/>
        </w:rPr>
        <w:instrText>ADDIN CSL_CITATION { "citationItems" : [ { "id" : "ITEM-1", "itemData" : { "URL" : "http://en.wikipedia.org/wiki/Web_2.0", "accessed" : { "date-parts" : [ [ "2013", "5", "2" ] ] }, "author" : [ { "dropping-particle" : "", "family" : "Wikipedia", "given" : "", "non-dropping-particle" : "", "parse-names" : false, "suffix" : "" } ], "id" : "ITEM-1", "issued" : { "date-parts" : [ [ "0" ] ] }, "title" : "Web 2.0", "type" : "webpage" }, "uris" : [ "http://www.mendeley.com/documents/?uuid=cf9e2454-02e3-46b0-bc57-a4b4602b0880" ] } ], "mendeley" : { "previouslyFormattedCitation" : "(Wikipedia n.d.)" }, "properties" : { "noteIndex" : 0 }, "schema" : "https://github.com/citation-style-language/schema/raw/master/csl-citation.json" }</w:instrText>
      </w:r>
      <w:r w:rsidRPr="00C96F78">
        <w:rPr>
          <w:sz w:val="16"/>
          <w:szCs w:val="16"/>
          <w:lang w:val="en-US"/>
        </w:rPr>
        <w:fldChar w:fldCharType="separate"/>
      </w:r>
      <w:r w:rsidRPr="00C96F78">
        <w:rPr>
          <w:noProof/>
          <w:sz w:val="16"/>
          <w:szCs w:val="16"/>
          <w:lang w:val="en-US"/>
        </w:rPr>
        <w:t>(Wikipedia n.d.)</w:t>
      </w:r>
      <w:r w:rsidRPr="00C96F78">
        <w:rPr>
          <w:sz w:val="16"/>
          <w:szCs w:val="16"/>
          <w:lang w:val="en-US"/>
        </w:rPr>
        <w:fldChar w:fldCharType="end"/>
      </w:r>
      <w:r w:rsidRPr="00C96F78">
        <w:rPr>
          <w:sz w:val="16"/>
          <w:szCs w:val="16"/>
          <w:lang w:val="en-US"/>
        </w:rPr>
        <w:t>.</w:t>
      </w:r>
    </w:p>
    <w:p w14:paraId="4D741098" w14:textId="2EBAB670" w:rsidR="00DA0966" w:rsidRPr="002F0202" w:rsidRDefault="00DA0966">
      <w:pPr>
        <w:pStyle w:val="FootnoteText"/>
        <w:rPr>
          <w:lang w:val="en-US"/>
        </w:rPr>
      </w:pPr>
    </w:p>
  </w:footnote>
  <w:footnote w:id="3">
    <w:p w14:paraId="66DC588F" w14:textId="51E2D4A6" w:rsidR="00DA0966" w:rsidRPr="00C96F78" w:rsidRDefault="00DA0966">
      <w:pPr>
        <w:pStyle w:val="FootnoteText"/>
        <w:rPr>
          <w:sz w:val="16"/>
          <w:szCs w:val="16"/>
          <w:lang w:val="en-US"/>
        </w:rPr>
      </w:pPr>
      <w:r w:rsidRPr="00C96F78">
        <w:rPr>
          <w:rStyle w:val="FootnoteReference"/>
          <w:sz w:val="16"/>
          <w:szCs w:val="16"/>
        </w:rPr>
        <w:footnoteRef/>
      </w:r>
      <w:r w:rsidRPr="00C96F78">
        <w:rPr>
          <w:sz w:val="16"/>
          <w:szCs w:val="16"/>
        </w:rPr>
        <w:t xml:space="preserve"> </w:t>
      </w:r>
      <w:r w:rsidRPr="00C96F78">
        <w:rPr>
          <w:sz w:val="16"/>
          <w:szCs w:val="16"/>
          <w:lang w:val="en-US"/>
        </w:rPr>
        <w:t>Virtual Learning Environment</w:t>
      </w:r>
    </w:p>
  </w:footnote>
  <w:footnote w:id="4">
    <w:p w14:paraId="3F174F03" w14:textId="44371B82" w:rsidR="00DA0966" w:rsidRDefault="00DA0966">
      <w:pPr>
        <w:pStyle w:val="FootnoteText"/>
        <w:rPr>
          <w:sz w:val="16"/>
          <w:szCs w:val="16"/>
        </w:rPr>
      </w:pPr>
      <w:r w:rsidRPr="00A73A71">
        <w:rPr>
          <w:rStyle w:val="FootnoteReference"/>
          <w:sz w:val="16"/>
          <w:szCs w:val="16"/>
        </w:rPr>
        <w:footnoteRef/>
      </w:r>
      <w:r w:rsidRPr="00A73A71">
        <w:rPr>
          <w:sz w:val="16"/>
          <w:szCs w:val="16"/>
        </w:rPr>
        <w:t xml:space="preserve"> Jerome Seymour Bruner (born October 1, 1915) is a psychologist who has made significant contributions to human cognitive psychology and cognitive learning theory in educational psychology</w:t>
      </w:r>
      <w:r>
        <w:rPr>
          <w:sz w:val="16"/>
          <w:szCs w:val="16"/>
        </w:rPr>
        <w:t xml:space="preserve"> </w:t>
      </w:r>
      <w:r>
        <w:rPr>
          <w:sz w:val="16"/>
          <w:szCs w:val="16"/>
        </w:rPr>
        <w:fldChar w:fldCharType="begin" w:fldLock="1"/>
      </w:r>
      <w:r>
        <w:rPr>
          <w:sz w:val="16"/>
          <w:szCs w:val="16"/>
        </w:rPr>
        <w:instrText>ADDIN CSL_CITATION { "citationItems" : [ { "id" : "ITEM-1", "itemData" : { "URL" : "http://en.wikipedia.org/wiki/Jerome_Bruner", "abstract" : "Psychologist who has made significant contributions to human cognitive psychology and cognitive learning theory in educational psychology; as well as to history and to the general philosophy of education.", "accessed" : { "date-parts" : [ [ "2013", "6", "1" ] ] }, "author" : [ { "dropping-particle" : "", "family" : "Wikipedia", "given" : "", "non-dropping-particle" : "", "parse-names" : false, "suffix" : "" } ], "container-title" : "Wikipedia", "id" : "ITEM-1", "issued" : { "date-parts" : [ [ "0" ] ] }, "title" : "Jerome Bruner", "type" : "webpage" }, "uris" : [ "http://www.mendeley.com/documents/?uuid=5a5034cb-08d8-43e6-8c4a-dcee10d4e625" ] } ], "mendeley" : { "previouslyFormattedCitation" : "(Wikipedia n.d.)" }, "properties" : { "noteIndex" : 0 }, "schema" : "https://github.com/citation-style-language/schema/raw/master/csl-citation.json" }</w:instrText>
      </w:r>
      <w:r>
        <w:rPr>
          <w:sz w:val="16"/>
          <w:szCs w:val="16"/>
        </w:rPr>
        <w:fldChar w:fldCharType="separate"/>
      </w:r>
      <w:r w:rsidRPr="00A73A71">
        <w:rPr>
          <w:noProof/>
          <w:sz w:val="16"/>
          <w:szCs w:val="16"/>
        </w:rPr>
        <w:t>(Wikipedia n.d.)</w:t>
      </w:r>
      <w:r>
        <w:rPr>
          <w:sz w:val="16"/>
          <w:szCs w:val="16"/>
        </w:rPr>
        <w:fldChar w:fldCharType="end"/>
      </w:r>
      <w:r w:rsidRPr="00A73A71">
        <w:rPr>
          <w:sz w:val="16"/>
          <w:szCs w:val="16"/>
        </w:rPr>
        <w:t>.</w:t>
      </w:r>
    </w:p>
    <w:p w14:paraId="4E843EFE" w14:textId="77777777" w:rsidR="00DA0966" w:rsidRPr="00A73A71" w:rsidRDefault="00DA0966">
      <w:pPr>
        <w:pStyle w:val="FootnoteText"/>
        <w:rPr>
          <w:sz w:val="16"/>
          <w:szCs w:val="16"/>
          <w:lang w:val="en-US"/>
        </w:rPr>
      </w:pPr>
    </w:p>
  </w:footnote>
  <w:footnote w:id="5">
    <w:p w14:paraId="200EEFFA" w14:textId="1EAC96D7" w:rsidR="00DA0966" w:rsidRDefault="00DA0966">
      <w:pPr>
        <w:pStyle w:val="FootnoteText"/>
        <w:rPr>
          <w:sz w:val="16"/>
          <w:szCs w:val="16"/>
        </w:rPr>
      </w:pPr>
      <w:r w:rsidRPr="00A73A71">
        <w:rPr>
          <w:rStyle w:val="FootnoteReference"/>
          <w:sz w:val="16"/>
          <w:szCs w:val="16"/>
        </w:rPr>
        <w:footnoteRef/>
      </w:r>
      <w:r w:rsidRPr="00A73A71">
        <w:rPr>
          <w:sz w:val="16"/>
          <w:szCs w:val="16"/>
        </w:rPr>
        <w:t xml:space="preserve"> </w:t>
      </w:r>
      <w:r w:rsidRPr="002C195A">
        <w:rPr>
          <w:sz w:val="16"/>
          <w:szCs w:val="16"/>
        </w:rPr>
        <w:t xml:space="preserve">Seymour </w:t>
      </w:r>
      <w:proofErr w:type="spellStart"/>
      <w:r w:rsidRPr="002C195A">
        <w:rPr>
          <w:sz w:val="16"/>
          <w:szCs w:val="16"/>
        </w:rPr>
        <w:t>Papert</w:t>
      </w:r>
      <w:proofErr w:type="spellEnd"/>
      <w:r w:rsidRPr="002C195A">
        <w:rPr>
          <w:sz w:val="16"/>
          <w:szCs w:val="16"/>
        </w:rPr>
        <w:t xml:space="preserve"> (born February 29, 1928) is an MIT mathematician, computer scientist, and educator. He is one of the pioneers of artificial intelligence, inventor o</w:t>
      </w:r>
      <w:r>
        <w:rPr>
          <w:sz w:val="16"/>
          <w:szCs w:val="16"/>
        </w:rPr>
        <w:t xml:space="preserve">f the Logo programming language and </w:t>
      </w:r>
      <w:r w:rsidRPr="002C195A">
        <w:rPr>
          <w:sz w:val="16"/>
          <w:szCs w:val="16"/>
        </w:rPr>
        <w:t>the developer of an original and highly influential theory on learning called constructionism</w:t>
      </w:r>
      <w:r>
        <w:rPr>
          <w:sz w:val="16"/>
          <w:szCs w:val="16"/>
        </w:rPr>
        <w:t xml:space="preserve"> </w:t>
      </w:r>
      <w:r>
        <w:rPr>
          <w:sz w:val="16"/>
          <w:szCs w:val="16"/>
        </w:rPr>
        <w:fldChar w:fldCharType="begin" w:fldLock="1"/>
      </w:r>
      <w:r>
        <w:rPr>
          <w:sz w:val="16"/>
          <w:szCs w:val="16"/>
        </w:rPr>
        <w:instrText>ADDIN CSL_CITATION { "citationItems" : [ { "id" : "ITEM-1", "itemData" : { "URL" : "http://en.wikipedia.org/wiki/Seymour_Papert", "accessed" : { "date-parts" : [ [ "213", "5", "28" ] ] }, "author" : [ { "dropping-particle" : "", "family" : "Wikipedia", "given" : "", "non-dropping-particle" : "", "parse-names" : false, "suffix" : "" } ], "container-title" : "Wikipedia", "id" : "ITEM-1", "issued" : { "date-parts" : [ [ "0" ] ] }, "title" : "Seymur Papert", "type" : "webpage" }, "uris" : [ "http://www.mendeley.com/documents/?uuid=5de5df20-237f-4e4a-bfaf-c8dfe6cf7554" ] } ], "mendeley" : { "previouslyFormattedCitation" : "(Wikipedia n.d.)" }, "properties" : { "noteIndex" : 0 }, "schema" : "https://github.com/citation-style-language/schema/raw/master/csl-citation.json" }</w:instrText>
      </w:r>
      <w:r>
        <w:rPr>
          <w:sz w:val="16"/>
          <w:szCs w:val="16"/>
        </w:rPr>
        <w:fldChar w:fldCharType="separate"/>
      </w:r>
      <w:r w:rsidRPr="002C195A">
        <w:rPr>
          <w:noProof/>
          <w:sz w:val="16"/>
          <w:szCs w:val="16"/>
        </w:rPr>
        <w:t>(Wikipedia n.d.)</w:t>
      </w:r>
      <w:r>
        <w:rPr>
          <w:sz w:val="16"/>
          <w:szCs w:val="16"/>
        </w:rPr>
        <w:fldChar w:fldCharType="end"/>
      </w:r>
      <w:r>
        <w:rPr>
          <w:sz w:val="16"/>
          <w:szCs w:val="16"/>
        </w:rPr>
        <w:t>.</w:t>
      </w:r>
    </w:p>
    <w:p w14:paraId="7F5337D0" w14:textId="77777777" w:rsidR="00DA0966" w:rsidRPr="00A73A71" w:rsidRDefault="00DA0966">
      <w:pPr>
        <w:pStyle w:val="FootnoteText"/>
        <w:rPr>
          <w:sz w:val="16"/>
          <w:szCs w:val="16"/>
          <w:lang w:val="en-US"/>
        </w:rPr>
      </w:pPr>
    </w:p>
  </w:footnote>
  <w:footnote w:id="6">
    <w:p w14:paraId="1B30A94E" w14:textId="5A6A2353" w:rsidR="00DA0966" w:rsidRPr="008A6370" w:rsidRDefault="00DA0966" w:rsidP="00403DEE">
      <w:pPr>
        <w:rPr>
          <w:rFonts w:eastAsia="Times New Roman" w:cs="Times New Roman"/>
          <w:sz w:val="16"/>
          <w:szCs w:val="16"/>
          <w:lang w:eastAsia="en-US"/>
        </w:rPr>
      </w:pPr>
      <w:r w:rsidRPr="008A6370">
        <w:rPr>
          <w:rStyle w:val="FootnoteReference"/>
          <w:sz w:val="16"/>
          <w:szCs w:val="16"/>
        </w:rPr>
        <w:footnoteRef/>
      </w:r>
      <w:r w:rsidRPr="008A6370">
        <w:rPr>
          <w:sz w:val="16"/>
          <w:szCs w:val="16"/>
        </w:rPr>
        <w:t xml:space="preserve"> </w:t>
      </w:r>
      <w:r w:rsidRPr="008A6370">
        <w:rPr>
          <w:rFonts w:eastAsia="Times New Roman" w:cs="Arial"/>
          <w:color w:val="000000"/>
          <w:sz w:val="16"/>
          <w:szCs w:val="16"/>
          <w:shd w:val="clear" w:color="auto" w:fill="FFFFFF"/>
          <w:lang w:eastAsia="en-US"/>
        </w:rPr>
        <w:t>The Education for All (EFA) movement is a global commitment to provide quality basic education for</w:t>
      </w:r>
      <w:r>
        <w:rPr>
          <w:rFonts w:eastAsia="Times New Roman" w:cs="Arial"/>
          <w:color w:val="000000"/>
          <w:sz w:val="16"/>
          <w:szCs w:val="16"/>
          <w:shd w:val="clear" w:color="auto" w:fill="FFFFFF"/>
          <w:lang w:eastAsia="en-US"/>
        </w:rPr>
        <w:t xml:space="preserve"> all children, youth and adults </w:t>
      </w:r>
      <w:r>
        <w:rPr>
          <w:rFonts w:eastAsia="Times New Roman" w:cs="Arial"/>
          <w:color w:val="000000"/>
          <w:sz w:val="16"/>
          <w:szCs w:val="16"/>
          <w:shd w:val="clear" w:color="auto" w:fill="FFFFFF"/>
          <w:lang w:eastAsia="en-US"/>
        </w:rPr>
        <w:fldChar w:fldCharType="begin" w:fldLock="1"/>
      </w:r>
      <w:r>
        <w:rPr>
          <w:rFonts w:eastAsia="Times New Roman" w:cs="Arial"/>
          <w:color w:val="000000"/>
          <w:sz w:val="16"/>
          <w:szCs w:val="16"/>
          <w:shd w:val="clear" w:color="auto" w:fill="FFFFFF"/>
          <w:lang w:eastAsia="en-US"/>
        </w:rPr>
        <w:instrText>ADDIN CSL_CITATION { "citationItems" : [ { "id" : "ITEM-1", "itemData" : { "author" : [ { "dropping-particle" : "", "family" : "UNESCO", "given" : "", "non-dropping-particle" : "", "parse-names" : false, "suffix" : "" } ], "container-title" : "UNESCO", "id" : "ITEM-1", "issued" : { "date-parts" : [ [ "0" ] ] }, "title" : "Education for All (EFA)", "type" : "webpage" }, "uris" : [ "http://www.mendeley.com/documents/?uuid=086b3b0f-a3f3-4fd0-8071-faa602e2f518" ] } ], "mendeley" : { "previouslyFormattedCitation" : "(UNESCO n.d.)" }, "properties" : { "noteIndex" : 0 }, "schema" : "https://github.com/citation-style-language/schema/raw/master/csl-citation.json" }</w:instrText>
      </w:r>
      <w:r>
        <w:rPr>
          <w:rFonts w:eastAsia="Times New Roman" w:cs="Arial"/>
          <w:color w:val="000000"/>
          <w:sz w:val="16"/>
          <w:szCs w:val="16"/>
          <w:shd w:val="clear" w:color="auto" w:fill="FFFFFF"/>
          <w:lang w:eastAsia="en-US"/>
        </w:rPr>
        <w:fldChar w:fldCharType="separate"/>
      </w:r>
      <w:r w:rsidRPr="00B253F5">
        <w:rPr>
          <w:rFonts w:eastAsia="Times New Roman" w:cs="Arial"/>
          <w:noProof/>
          <w:color w:val="000000"/>
          <w:sz w:val="16"/>
          <w:szCs w:val="16"/>
          <w:shd w:val="clear" w:color="auto" w:fill="FFFFFF"/>
          <w:lang w:eastAsia="en-US"/>
        </w:rPr>
        <w:t>(UNESCO n.d.)</w:t>
      </w:r>
      <w:r>
        <w:rPr>
          <w:rFonts w:eastAsia="Times New Roman" w:cs="Arial"/>
          <w:color w:val="000000"/>
          <w:sz w:val="16"/>
          <w:szCs w:val="16"/>
          <w:shd w:val="clear" w:color="auto" w:fill="FFFFFF"/>
          <w:lang w:eastAsia="en-US"/>
        </w:rPr>
        <w:fldChar w:fldCharType="end"/>
      </w:r>
      <w:r>
        <w:rPr>
          <w:rFonts w:eastAsia="Times New Roman" w:cs="Arial"/>
          <w:sz w:val="16"/>
          <w:szCs w:val="16"/>
          <w:lang w:eastAsia="en-US"/>
        </w:rPr>
        <w:t>.</w:t>
      </w:r>
    </w:p>
  </w:footnote>
  <w:footnote w:id="7">
    <w:p w14:paraId="63024FCE" w14:textId="06B381A2" w:rsidR="00DA0966" w:rsidRPr="00416534" w:rsidRDefault="00DA0966" w:rsidP="00416534">
      <w:pPr>
        <w:rPr>
          <w:rFonts w:eastAsia="Times New Roman" w:cs="Times New Roman"/>
          <w:sz w:val="16"/>
          <w:szCs w:val="16"/>
          <w:lang w:eastAsia="en-US"/>
        </w:rPr>
      </w:pPr>
      <w:r w:rsidRPr="00E13871">
        <w:rPr>
          <w:rStyle w:val="FootnoteReference"/>
          <w:sz w:val="16"/>
          <w:szCs w:val="16"/>
        </w:rPr>
        <w:footnoteRef/>
      </w:r>
      <w:r w:rsidRPr="00E13871">
        <w:rPr>
          <w:sz w:val="16"/>
          <w:szCs w:val="16"/>
        </w:rPr>
        <w:t xml:space="preserve"> </w:t>
      </w:r>
      <w:r w:rsidRPr="00E13871">
        <w:rPr>
          <w:rFonts w:eastAsia="Times New Roman" w:cs="Times New Roman"/>
          <w:bCs/>
          <w:color w:val="000000"/>
          <w:sz w:val="16"/>
          <w:szCs w:val="16"/>
          <w:shd w:val="clear" w:color="auto" w:fill="FFFFFF"/>
          <w:lang w:eastAsia="en-US"/>
        </w:rPr>
        <w:t>Constructivism</w:t>
      </w:r>
      <w:r w:rsidRPr="00E13871">
        <w:rPr>
          <w:rFonts w:eastAsia="Times New Roman" w:cs="Times New Roman"/>
          <w:color w:val="000000"/>
          <w:sz w:val="16"/>
          <w:szCs w:val="16"/>
          <w:shd w:val="clear" w:color="auto" w:fill="FFFFFF"/>
          <w:lang w:eastAsia="en-US"/>
        </w:rPr>
        <w:t> is a theory to explain how knowledge is constructed in the human being when information comes into contact with existing knowledge that had been developed by experiences</w:t>
      </w:r>
      <w:r>
        <w:rPr>
          <w:rFonts w:eastAsia="Times New Roman" w:cs="Times New Roman"/>
          <w:color w:val="000000"/>
          <w:sz w:val="16"/>
          <w:szCs w:val="16"/>
          <w:shd w:val="clear" w:color="auto" w:fill="FFFFFF"/>
          <w:lang w:eastAsia="en-US"/>
        </w:rPr>
        <w:t xml:space="preserve"> </w:t>
      </w:r>
      <w:r>
        <w:rPr>
          <w:rFonts w:eastAsia="Times New Roman" w:cs="Times New Roman"/>
          <w:color w:val="000000"/>
          <w:sz w:val="16"/>
          <w:szCs w:val="16"/>
          <w:shd w:val="clear" w:color="auto" w:fill="FFFFFF"/>
          <w:lang w:eastAsia="en-US"/>
        </w:rPr>
        <w:fldChar w:fldCharType="begin" w:fldLock="1"/>
      </w:r>
      <w:r>
        <w:rPr>
          <w:rFonts w:eastAsia="Times New Roman" w:cs="Times New Roman"/>
          <w:color w:val="000000"/>
          <w:sz w:val="16"/>
          <w:szCs w:val="16"/>
          <w:shd w:val="clear" w:color="auto" w:fill="FFFFFF"/>
          <w:lang w:eastAsia="en-US"/>
        </w:rPr>
        <w:instrText>ADDIN CSL_CITATION { "citationItems" : [ { "id" : "ITEM-1", "itemData" : { "URL" : "http://en.wikipedia.org/wiki/Constructivism_(learning_theory)", "author" : [ { "dropping-particle" : "", "family" : "Wikipedia", "given" : "", "non-dropping-particle" : "", "parse-names" : false, "suffix" : "" } ], "container-title" : "Wikipedia", "id" : "ITEM-1", "issued" : { "date-parts" : [ [ "0" ] ] }, "title" : "Constructivism_(learning_theory)", "type" : "webpage" }, "uris" : [ "http://www.mendeley.com/documents/?uuid=77922a91-14a4-4206-bb24-ef780202ce15" ] } ], "mendeley" : { "previouslyFormattedCitation" : "(Wikipedia n.d.)" }, "properties" : { "noteIndex" : 0 }, "schema" : "https://github.com/citation-style-language/schema/raw/master/csl-citation.json" }</w:instrText>
      </w:r>
      <w:r>
        <w:rPr>
          <w:rFonts w:eastAsia="Times New Roman" w:cs="Times New Roman"/>
          <w:color w:val="000000"/>
          <w:sz w:val="16"/>
          <w:szCs w:val="16"/>
          <w:shd w:val="clear" w:color="auto" w:fill="FFFFFF"/>
          <w:lang w:eastAsia="en-US"/>
        </w:rPr>
        <w:fldChar w:fldCharType="separate"/>
      </w:r>
      <w:r w:rsidRPr="00E13871">
        <w:rPr>
          <w:rFonts w:eastAsia="Times New Roman" w:cs="Times New Roman"/>
          <w:noProof/>
          <w:color w:val="000000"/>
          <w:sz w:val="16"/>
          <w:szCs w:val="16"/>
          <w:shd w:val="clear" w:color="auto" w:fill="FFFFFF"/>
          <w:lang w:eastAsia="en-US"/>
        </w:rPr>
        <w:t>(Wikipedia n.d.)</w:t>
      </w:r>
      <w:r>
        <w:rPr>
          <w:rFonts w:eastAsia="Times New Roman" w:cs="Times New Roman"/>
          <w:color w:val="000000"/>
          <w:sz w:val="16"/>
          <w:szCs w:val="16"/>
          <w:shd w:val="clear" w:color="auto" w:fill="FFFFFF"/>
          <w:lang w:eastAsia="en-US"/>
        </w:rPr>
        <w:fldChar w:fldCharType="end"/>
      </w:r>
      <w:r>
        <w:rPr>
          <w:rFonts w:eastAsia="Times New Roman" w:cs="Times New Roman"/>
          <w:color w:val="000000"/>
          <w:sz w:val="16"/>
          <w:szCs w:val="16"/>
          <w:shd w:val="clear" w:color="auto" w:fill="FFFFFF"/>
          <w:lang w:eastAsia="en-US"/>
        </w:rPr>
        <w:t>.</w:t>
      </w:r>
    </w:p>
  </w:footnote>
  <w:footnote w:id="8">
    <w:p w14:paraId="6D21C5B6" w14:textId="4342EB66" w:rsidR="00DA0966" w:rsidRPr="00AE4417" w:rsidRDefault="00DA0966">
      <w:pPr>
        <w:pStyle w:val="FootnoteText"/>
        <w:rPr>
          <w:color w:val="FF0000"/>
          <w:sz w:val="16"/>
          <w:szCs w:val="16"/>
          <w:lang w:val="en-US"/>
        </w:rPr>
      </w:pPr>
      <w:r w:rsidRPr="00AE4417">
        <w:rPr>
          <w:rStyle w:val="FootnoteReference"/>
          <w:color w:val="FF0000"/>
          <w:sz w:val="16"/>
          <w:szCs w:val="16"/>
        </w:rPr>
        <w:footnoteRef/>
      </w:r>
      <w:r w:rsidRPr="00AE4417">
        <w:rPr>
          <w:color w:val="FF0000"/>
          <w:sz w:val="16"/>
          <w:szCs w:val="16"/>
        </w:rPr>
        <w:t xml:space="preserve"> </w:t>
      </w:r>
      <w:proofErr w:type="gramStart"/>
      <w:r w:rsidRPr="00AE4417">
        <w:rPr>
          <w:i/>
          <w:color w:val="FF0000"/>
          <w:sz w:val="16"/>
          <w:szCs w:val="16"/>
        </w:rPr>
        <w:t>following</w:t>
      </w:r>
      <w:proofErr w:type="gramEnd"/>
      <w:r w:rsidRPr="00AE4417">
        <w:rPr>
          <w:i/>
          <w:color w:val="FF0000"/>
          <w:sz w:val="16"/>
          <w:szCs w:val="16"/>
        </w:rPr>
        <w:t xml:space="preserve"> prototype XO-2 will include a touchscreen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A33D1"/>
    <w:multiLevelType w:val="hybridMultilevel"/>
    <w:tmpl w:val="B4A6D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32A0"/>
    <w:multiLevelType w:val="hybridMultilevel"/>
    <w:tmpl w:val="A5BCB8F4"/>
    <w:lvl w:ilvl="0" w:tplc="E22C439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B0926"/>
    <w:multiLevelType w:val="hybridMultilevel"/>
    <w:tmpl w:val="74A08E5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E625F0"/>
    <w:multiLevelType w:val="hybridMultilevel"/>
    <w:tmpl w:val="383A5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2975"/>
    <w:multiLevelType w:val="hybridMultilevel"/>
    <w:tmpl w:val="6ADA8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55F10"/>
    <w:multiLevelType w:val="hybridMultilevel"/>
    <w:tmpl w:val="3FE2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970C64"/>
    <w:multiLevelType w:val="hybridMultilevel"/>
    <w:tmpl w:val="B50C1E6A"/>
    <w:lvl w:ilvl="0" w:tplc="49826776">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75261"/>
    <w:multiLevelType w:val="multilevel"/>
    <w:tmpl w:val="3CA26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2506C44"/>
    <w:multiLevelType w:val="hybridMultilevel"/>
    <w:tmpl w:val="76C4B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C4AB8"/>
    <w:multiLevelType w:val="hybridMultilevel"/>
    <w:tmpl w:val="8E2A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5E6503"/>
    <w:multiLevelType w:val="hybridMultilevel"/>
    <w:tmpl w:val="C936B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E37D18"/>
    <w:multiLevelType w:val="multilevel"/>
    <w:tmpl w:val="C0368B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1C68B2"/>
    <w:multiLevelType w:val="hybridMultilevel"/>
    <w:tmpl w:val="1A800C5A"/>
    <w:lvl w:ilvl="0" w:tplc="22E04CB2">
      <w:start w:val="1"/>
      <w:numFmt w:val="low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E04F3F"/>
    <w:multiLevelType w:val="multilevel"/>
    <w:tmpl w:val="B8BC7B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5"/>
  </w:num>
  <w:num w:numId="3">
    <w:abstractNumId w:val="4"/>
  </w:num>
  <w:num w:numId="4">
    <w:abstractNumId w:val="0"/>
  </w:num>
  <w:num w:numId="5">
    <w:abstractNumId w:val="8"/>
  </w:num>
  <w:num w:numId="6">
    <w:abstractNumId w:val="13"/>
  </w:num>
  <w:num w:numId="7">
    <w:abstractNumId w:val="12"/>
  </w:num>
  <w:num w:numId="8">
    <w:abstractNumId w:val="6"/>
  </w:num>
  <w:num w:numId="9">
    <w:abstractNumId w:val="1"/>
  </w:num>
  <w:num w:numId="10">
    <w:abstractNumId w:val="7"/>
  </w:num>
  <w:num w:numId="11">
    <w:abstractNumId w:val="11"/>
  </w:num>
  <w:num w:numId="12">
    <w:abstractNumId w:val="2"/>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A5A"/>
    <w:rsid w:val="00001A0F"/>
    <w:rsid w:val="0000318E"/>
    <w:rsid w:val="00004489"/>
    <w:rsid w:val="00015E37"/>
    <w:rsid w:val="00020866"/>
    <w:rsid w:val="0002144D"/>
    <w:rsid w:val="0002516A"/>
    <w:rsid w:val="00025DAE"/>
    <w:rsid w:val="00036A1A"/>
    <w:rsid w:val="00037952"/>
    <w:rsid w:val="000444B3"/>
    <w:rsid w:val="00045BDC"/>
    <w:rsid w:val="0006268B"/>
    <w:rsid w:val="000662FC"/>
    <w:rsid w:val="0008492F"/>
    <w:rsid w:val="00091C16"/>
    <w:rsid w:val="00095BD6"/>
    <w:rsid w:val="000A5488"/>
    <w:rsid w:val="000A6615"/>
    <w:rsid w:val="000B0FB3"/>
    <w:rsid w:val="000B3007"/>
    <w:rsid w:val="000B5908"/>
    <w:rsid w:val="000D0212"/>
    <w:rsid w:val="000D5B34"/>
    <w:rsid w:val="000D67DE"/>
    <w:rsid w:val="000E21BC"/>
    <w:rsid w:val="000E33CB"/>
    <w:rsid w:val="000E3E9C"/>
    <w:rsid w:val="000E6E99"/>
    <w:rsid w:val="000E71FC"/>
    <w:rsid w:val="000E7AE3"/>
    <w:rsid w:val="000F16E3"/>
    <w:rsid w:val="00107CD8"/>
    <w:rsid w:val="00112A89"/>
    <w:rsid w:val="00116087"/>
    <w:rsid w:val="00124EA3"/>
    <w:rsid w:val="001303CF"/>
    <w:rsid w:val="00133AF9"/>
    <w:rsid w:val="00144188"/>
    <w:rsid w:val="001455D6"/>
    <w:rsid w:val="00171433"/>
    <w:rsid w:val="001714C2"/>
    <w:rsid w:val="00176DBF"/>
    <w:rsid w:val="001842F7"/>
    <w:rsid w:val="00184998"/>
    <w:rsid w:val="0018561C"/>
    <w:rsid w:val="001A4636"/>
    <w:rsid w:val="001B1945"/>
    <w:rsid w:val="001B30BE"/>
    <w:rsid w:val="001B4B1D"/>
    <w:rsid w:val="001B7A90"/>
    <w:rsid w:val="001C0104"/>
    <w:rsid w:val="001C2437"/>
    <w:rsid w:val="001C3AFB"/>
    <w:rsid w:val="001C7CE3"/>
    <w:rsid w:val="001D3860"/>
    <w:rsid w:val="001D4DD7"/>
    <w:rsid w:val="001D68BA"/>
    <w:rsid w:val="001D6B8D"/>
    <w:rsid w:val="001E0A4C"/>
    <w:rsid w:val="001E7CEB"/>
    <w:rsid w:val="001F4D56"/>
    <w:rsid w:val="001F6C0F"/>
    <w:rsid w:val="00200C0A"/>
    <w:rsid w:val="00200E49"/>
    <w:rsid w:val="00201DBF"/>
    <w:rsid w:val="00211E3B"/>
    <w:rsid w:val="00217E6C"/>
    <w:rsid w:val="00221CFF"/>
    <w:rsid w:val="00222EC8"/>
    <w:rsid w:val="00231941"/>
    <w:rsid w:val="002363A3"/>
    <w:rsid w:val="00241F45"/>
    <w:rsid w:val="002432BF"/>
    <w:rsid w:val="00260B2D"/>
    <w:rsid w:val="002670AA"/>
    <w:rsid w:val="00270AD3"/>
    <w:rsid w:val="00272F2F"/>
    <w:rsid w:val="00272F50"/>
    <w:rsid w:val="00274212"/>
    <w:rsid w:val="0027599C"/>
    <w:rsid w:val="00275F99"/>
    <w:rsid w:val="00281D71"/>
    <w:rsid w:val="002844DB"/>
    <w:rsid w:val="00294B4E"/>
    <w:rsid w:val="002A1478"/>
    <w:rsid w:val="002A3232"/>
    <w:rsid w:val="002B5EC5"/>
    <w:rsid w:val="002C195A"/>
    <w:rsid w:val="002C2609"/>
    <w:rsid w:val="002C42B6"/>
    <w:rsid w:val="002D1061"/>
    <w:rsid w:val="002D1FA1"/>
    <w:rsid w:val="002D5C9E"/>
    <w:rsid w:val="002E219A"/>
    <w:rsid w:val="002E62D0"/>
    <w:rsid w:val="002E6A6F"/>
    <w:rsid w:val="002F0202"/>
    <w:rsid w:val="002F2055"/>
    <w:rsid w:val="002F3515"/>
    <w:rsid w:val="00303ACB"/>
    <w:rsid w:val="00304B24"/>
    <w:rsid w:val="00312788"/>
    <w:rsid w:val="00316FD5"/>
    <w:rsid w:val="00337FEB"/>
    <w:rsid w:val="00356C6C"/>
    <w:rsid w:val="003619DC"/>
    <w:rsid w:val="0036419C"/>
    <w:rsid w:val="003700ED"/>
    <w:rsid w:val="00377BAB"/>
    <w:rsid w:val="00377D5B"/>
    <w:rsid w:val="00382459"/>
    <w:rsid w:val="003927D2"/>
    <w:rsid w:val="003A07B3"/>
    <w:rsid w:val="003A22F1"/>
    <w:rsid w:val="003A57B1"/>
    <w:rsid w:val="003B0681"/>
    <w:rsid w:val="003C035B"/>
    <w:rsid w:val="003E323B"/>
    <w:rsid w:val="003F0F18"/>
    <w:rsid w:val="003F6947"/>
    <w:rsid w:val="00403DEE"/>
    <w:rsid w:val="004070DC"/>
    <w:rsid w:val="00414DB3"/>
    <w:rsid w:val="004154C3"/>
    <w:rsid w:val="00416534"/>
    <w:rsid w:val="0042615B"/>
    <w:rsid w:val="00432A7A"/>
    <w:rsid w:val="00443230"/>
    <w:rsid w:val="00443DF4"/>
    <w:rsid w:val="00453BD7"/>
    <w:rsid w:val="004557EE"/>
    <w:rsid w:val="00457500"/>
    <w:rsid w:val="004620CD"/>
    <w:rsid w:val="00462C0C"/>
    <w:rsid w:val="00463B04"/>
    <w:rsid w:val="00467160"/>
    <w:rsid w:val="00467F11"/>
    <w:rsid w:val="004750E6"/>
    <w:rsid w:val="00475F96"/>
    <w:rsid w:val="00476726"/>
    <w:rsid w:val="00477F22"/>
    <w:rsid w:val="00481021"/>
    <w:rsid w:val="004857A7"/>
    <w:rsid w:val="00487C66"/>
    <w:rsid w:val="004A07ED"/>
    <w:rsid w:val="004A1D1B"/>
    <w:rsid w:val="004A5670"/>
    <w:rsid w:val="004B0450"/>
    <w:rsid w:val="004B2E16"/>
    <w:rsid w:val="004C7EF2"/>
    <w:rsid w:val="004E0E15"/>
    <w:rsid w:val="004E5A4F"/>
    <w:rsid w:val="004E70D4"/>
    <w:rsid w:val="004F33EA"/>
    <w:rsid w:val="004F56F7"/>
    <w:rsid w:val="005011AE"/>
    <w:rsid w:val="005029EB"/>
    <w:rsid w:val="00503416"/>
    <w:rsid w:val="00504E24"/>
    <w:rsid w:val="00505E07"/>
    <w:rsid w:val="00506F31"/>
    <w:rsid w:val="00513D09"/>
    <w:rsid w:val="005202A4"/>
    <w:rsid w:val="00526324"/>
    <w:rsid w:val="00532EDA"/>
    <w:rsid w:val="00553402"/>
    <w:rsid w:val="00555BBA"/>
    <w:rsid w:val="005663ED"/>
    <w:rsid w:val="00566C13"/>
    <w:rsid w:val="00567A5A"/>
    <w:rsid w:val="00574B61"/>
    <w:rsid w:val="005829A0"/>
    <w:rsid w:val="005831F5"/>
    <w:rsid w:val="005A1089"/>
    <w:rsid w:val="005A686B"/>
    <w:rsid w:val="005B2E02"/>
    <w:rsid w:val="005B5AAE"/>
    <w:rsid w:val="005B7C95"/>
    <w:rsid w:val="005C0971"/>
    <w:rsid w:val="005C6C8B"/>
    <w:rsid w:val="005D3869"/>
    <w:rsid w:val="005D4D94"/>
    <w:rsid w:val="005D6310"/>
    <w:rsid w:val="005E2A64"/>
    <w:rsid w:val="005E4292"/>
    <w:rsid w:val="005E4796"/>
    <w:rsid w:val="005F61C3"/>
    <w:rsid w:val="006271DA"/>
    <w:rsid w:val="00635749"/>
    <w:rsid w:val="00647861"/>
    <w:rsid w:val="00651313"/>
    <w:rsid w:val="00652970"/>
    <w:rsid w:val="00653FC0"/>
    <w:rsid w:val="00656192"/>
    <w:rsid w:val="00661824"/>
    <w:rsid w:val="00663676"/>
    <w:rsid w:val="00667A4B"/>
    <w:rsid w:val="00680348"/>
    <w:rsid w:val="006867F2"/>
    <w:rsid w:val="00686B44"/>
    <w:rsid w:val="00693FFA"/>
    <w:rsid w:val="00694F77"/>
    <w:rsid w:val="00695181"/>
    <w:rsid w:val="006A0597"/>
    <w:rsid w:val="006A12C5"/>
    <w:rsid w:val="006A24A6"/>
    <w:rsid w:val="006A4831"/>
    <w:rsid w:val="006A5B2B"/>
    <w:rsid w:val="006A71CA"/>
    <w:rsid w:val="006A7BF3"/>
    <w:rsid w:val="006B0F02"/>
    <w:rsid w:val="006B594D"/>
    <w:rsid w:val="006C7B5A"/>
    <w:rsid w:val="006D4570"/>
    <w:rsid w:val="006E0EFC"/>
    <w:rsid w:val="006E4BDE"/>
    <w:rsid w:val="006E5240"/>
    <w:rsid w:val="006F0A0C"/>
    <w:rsid w:val="006F3A0B"/>
    <w:rsid w:val="00702908"/>
    <w:rsid w:val="00712D11"/>
    <w:rsid w:val="00717B29"/>
    <w:rsid w:val="00723191"/>
    <w:rsid w:val="00727BE8"/>
    <w:rsid w:val="00731EE4"/>
    <w:rsid w:val="0073456C"/>
    <w:rsid w:val="00740892"/>
    <w:rsid w:val="0074204C"/>
    <w:rsid w:val="00750B93"/>
    <w:rsid w:val="007517A2"/>
    <w:rsid w:val="00757070"/>
    <w:rsid w:val="00761DE2"/>
    <w:rsid w:val="00763199"/>
    <w:rsid w:val="00767136"/>
    <w:rsid w:val="007679C1"/>
    <w:rsid w:val="0077002C"/>
    <w:rsid w:val="0077550C"/>
    <w:rsid w:val="0077559F"/>
    <w:rsid w:val="00782A2D"/>
    <w:rsid w:val="00785075"/>
    <w:rsid w:val="0079037C"/>
    <w:rsid w:val="0079560A"/>
    <w:rsid w:val="00795DD6"/>
    <w:rsid w:val="007A0AA6"/>
    <w:rsid w:val="007A1F9E"/>
    <w:rsid w:val="007A2A67"/>
    <w:rsid w:val="007B4E4D"/>
    <w:rsid w:val="007C162B"/>
    <w:rsid w:val="007C6A3D"/>
    <w:rsid w:val="007E5E0F"/>
    <w:rsid w:val="007E73CB"/>
    <w:rsid w:val="007F3E18"/>
    <w:rsid w:val="007F6D7A"/>
    <w:rsid w:val="0080341C"/>
    <w:rsid w:val="00804DE5"/>
    <w:rsid w:val="00806182"/>
    <w:rsid w:val="00810311"/>
    <w:rsid w:val="00816DA5"/>
    <w:rsid w:val="00827696"/>
    <w:rsid w:val="008314FF"/>
    <w:rsid w:val="00846A06"/>
    <w:rsid w:val="008504B6"/>
    <w:rsid w:val="008514E6"/>
    <w:rsid w:val="00853EC7"/>
    <w:rsid w:val="00854C5B"/>
    <w:rsid w:val="008558CC"/>
    <w:rsid w:val="00856583"/>
    <w:rsid w:val="00861ABF"/>
    <w:rsid w:val="00862A8E"/>
    <w:rsid w:val="008717A4"/>
    <w:rsid w:val="0087495E"/>
    <w:rsid w:val="008801C8"/>
    <w:rsid w:val="00882B7D"/>
    <w:rsid w:val="00883593"/>
    <w:rsid w:val="00886F33"/>
    <w:rsid w:val="008930AA"/>
    <w:rsid w:val="00894878"/>
    <w:rsid w:val="008A1ACF"/>
    <w:rsid w:val="008A3B0A"/>
    <w:rsid w:val="008A6370"/>
    <w:rsid w:val="008B077B"/>
    <w:rsid w:val="008B30D4"/>
    <w:rsid w:val="008D3DF5"/>
    <w:rsid w:val="008D7E82"/>
    <w:rsid w:val="008D7F57"/>
    <w:rsid w:val="008E20EB"/>
    <w:rsid w:val="008E7A5E"/>
    <w:rsid w:val="008E7C9C"/>
    <w:rsid w:val="008F469F"/>
    <w:rsid w:val="0090024C"/>
    <w:rsid w:val="0090258E"/>
    <w:rsid w:val="009059C3"/>
    <w:rsid w:val="00906959"/>
    <w:rsid w:val="00907683"/>
    <w:rsid w:val="00912D0D"/>
    <w:rsid w:val="00921CCB"/>
    <w:rsid w:val="00922DAE"/>
    <w:rsid w:val="00923F15"/>
    <w:rsid w:val="0092701E"/>
    <w:rsid w:val="00933206"/>
    <w:rsid w:val="00940E81"/>
    <w:rsid w:val="00952DA6"/>
    <w:rsid w:val="00963EC8"/>
    <w:rsid w:val="00967042"/>
    <w:rsid w:val="00971463"/>
    <w:rsid w:val="0097785C"/>
    <w:rsid w:val="00983B72"/>
    <w:rsid w:val="0099755F"/>
    <w:rsid w:val="009A2164"/>
    <w:rsid w:val="009A3281"/>
    <w:rsid w:val="009B0C70"/>
    <w:rsid w:val="009B240C"/>
    <w:rsid w:val="009B2CDB"/>
    <w:rsid w:val="009B2EEC"/>
    <w:rsid w:val="009B7C27"/>
    <w:rsid w:val="009C13FB"/>
    <w:rsid w:val="009D7721"/>
    <w:rsid w:val="009E1895"/>
    <w:rsid w:val="009E1A3B"/>
    <w:rsid w:val="009E3B31"/>
    <w:rsid w:val="009F4415"/>
    <w:rsid w:val="009F510D"/>
    <w:rsid w:val="00A02716"/>
    <w:rsid w:val="00A02ED3"/>
    <w:rsid w:val="00A046E7"/>
    <w:rsid w:val="00A05706"/>
    <w:rsid w:val="00A07DBE"/>
    <w:rsid w:val="00A108E7"/>
    <w:rsid w:val="00A16B29"/>
    <w:rsid w:val="00A22450"/>
    <w:rsid w:val="00A228F5"/>
    <w:rsid w:val="00A31DDA"/>
    <w:rsid w:val="00A32E3C"/>
    <w:rsid w:val="00A42AC5"/>
    <w:rsid w:val="00A46267"/>
    <w:rsid w:val="00A466A4"/>
    <w:rsid w:val="00A538F6"/>
    <w:rsid w:val="00A53A9A"/>
    <w:rsid w:val="00A53CE4"/>
    <w:rsid w:val="00A54B26"/>
    <w:rsid w:val="00A5760D"/>
    <w:rsid w:val="00A73A71"/>
    <w:rsid w:val="00A8758E"/>
    <w:rsid w:val="00A93A1E"/>
    <w:rsid w:val="00A965A5"/>
    <w:rsid w:val="00AA5A9D"/>
    <w:rsid w:val="00AB3951"/>
    <w:rsid w:val="00AC02AD"/>
    <w:rsid w:val="00AD2E8A"/>
    <w:rsid w:val="00AE125F"/>
    <w:rsid w:val="00AE4417"/>
    <w:rsid w:val="00AE4530"/>
    <w:rsid w:val="00AF3900"/>
    <w:rsid w:val="00AF71E6"/>
    <w:rsid w:val="00B00315"/>
    <w:rsid w:val="00B00503"/>
    <w:rsid w:val="00B0116D"/>
    <w:rsid w:val="00B16902"/>
    <w:rsid w:val="00B21F0B"/>
    <w:rsid w:val="00B242F4"/>
    <w:rsid w:val="00B253F5"/>
    <w:rsid w:val="00B30A1F"/>
    <w:rsid w:val="00B31FA7"/>
    <w:rsid w:val="00B33829"/>
    <w:rsid w:val="00B34ACC"/>
    <w:rsid w:val="00B36052"/>
    <w:rsid w:val="00B40D60"/>
    <w:rsid w:val="00B46BE3"/>
    <w:rsid w:val="00B5341E"/>
    <w:rsid w:val="00B578B4"/>
    <w:rsid w:val="00B61396"/>
    <w:rsid w:val="00B6211A"/>
    <w:rsid w:val="00B663B4"/>
    <w:rsid w:val="00B67346"/>
    <w:rsid w:val="00B72C95"/>
    <w:rsid w:val="00B74C26"/>
    <w:rsid w:val="00BA4336"/>
    <w:rsid w:val="00BA4D19"/>
    <w:rsid w:val="00BA6C7C"/>
    <w:rsid w:val="00BC54B9"/>
    <w:rsid w:val="00BD2010"/>
    <w:rsid w:val="00BD68B3"/>
    <w:rsid w:val="00BE046C"/>
    <w:rsid w:val="00BE70CF"/>
    <w:rsid w:val="00BF47A2"/>
    <w:rsid w:val="00BF49F2"/>
    <w:rsid w:val="00BF567A"/>
    <w:rsid w:val="00BF5D1C"/>
    <w:rsid w:val="00C00BC9"/>
    <w:rsid w:val="00C032B8"/>
    <w:rsid w:val="00C137C5"/>
    <w:rsid w:val="00C14F6B"/>
    <w:rsid w:val="00C2165B"/>
    <w:rsid w:val="00C24175"/>
    <w:rsid w:val="00C32F10"/>
    <w:rsid w:val="00C34375"/>
    <w:rsid w:val="00C41808"/>
    <w:rsid w:val="00C45CC5"/>
    <w:rsid w:val="00C60775"/>
    <w:rsid w:val="00C62258"/>
    <w:rsid w:val="00C63757"/>
    <w:rsid w:val="00C66348"/>
    <w:rsid w:val="00C67AD1"/>
    <w:rsid w:val="00C73758"/>
    <w:rsid w:val="00C773C3"/>
    <w:rsid w:val="00C83785"/>
    <w:rsid w:val="00C96F78"/>
    <w:rsid w:val="00C97D02"/>
    <w:rsid w:val="00CA4CF1"/>
    <w:rsid w:val="00CA4D85"/>
    <w:rsid w:val="00CB75C1"/>
    <w:rsid w:val="00CC5756"/>
    <w:rsid w:val="00CD0285"/>
    <w:rsid w:val="00CD1B86"/>
    <w:rsid w:val="00CD522F"/>
    <w:rsid w:val="00CD590A"/>
    <w:rsid w:val="00CE0089"/>
    <w:rsid w:val="00CE0D4D"/>
    <w:rsid w:val="00CE7527"/>
    <w:rsid w:val="00CF071C"/>
    <w:rsid w:val="00CF235C"/>
    <w:rsid w:val="00CF26D6"/>
    <w:rsid w:val="00D051BC"/>
    <w:rsid w:val="00D071EB"/>
    <w:rsid w:val="00D14F5F"/>
    <w:rsid w:val="00D22578"/>
    <w:rsid w:val="00D22ED9"/>
    <w:rsid w:val="00D23290"/>
    <w:rsid w:val="00D32390"/>
    <w:rsid w:val="00D407CA"/>
    <w:rsid w:val="00D42779"/>
    <w:rsid w:val="00D53F61"/>
    <w:rsid w:val="00D64E08"/>
    <w:rsid w:val="00D74E2F"/>
    <w:rsid w:val="00D80140"/>
    <w:rsid w:val="00D81EDC"/>
    <w:rsid w:val="00D84659"/>
    <w:rsid w:val="00DA0966"/>
    <w:rsid w:val="00DA2BE9"/>
    <w:rsid w:val="00DA34C8"/>
    <w:rsid w:val="00DA5487"/>
    <w:rsid w:val="00DB0798"/>
    <w:rsid w:val="00DB3D9F"/>
    <w:rsid w:val="00DB785C"/>
    <w:rsid w:val="00DC10BA"/>
    <w:rsid w:val="00DC1BF2"/>
    <w:rsid w:val="00DC489F"/>
    <w:rsid w:val="00DC7AD4"/>
    <w:rsid w:val="00DD3D6E"/>
    <w:rsid w:val="00DD609D"/>
    <w:rsid w:val="00DE0F62"/>
    <w:rsid w:val="00DE5A1E"/>
    <w:rsid w:val="00DE654D"/>
    <w:rsid w:val="00DF5209"/>
    <w:rsid w:val="00DF5AFA"/>
    <w:rsid w:val="00E02466"/>
    <w:rsid w:val="00E07626"/>
    <w:rsid w:val="00E13032"/>
    <w:rsid w:val="00E13871"/>
    <w:rsid w:val="00E16E1A"/>
    <w:rsid w:val="00E249F9"/>
    <w:rsid w:val="00E24AE1"/>
    <w:rsid w:val="00E2651A"/>
    <w:rsid w:val="00E26564"/>
    <w:rsid w:val="00E27273"/>
    <w:rsid w:val="00E308E7"/>
    <w:rsid w:val="00E316FC"/>
    <w:rsid w:val="00E33F77"/>
    <w:rsid w:val="00E4256C"/>
    <w:rsid w:val="00E4303C"/>
    <w:rsid w:val="00E5792F"/>
    <w:rsid w:val="00E635A3"/>
    <w:rsid w:val="00E805CA"/>
    <w:rsid w:val="00E83FD4"/>
    <w:rsid w:val="00EB1C63"/>
    <w:rsid w:val="00EC213F"/>
    <w:rsid w:val="00EC250C"/>
    <w:rsid w:val="00ED10E7"/>
    <w:rsid w:val="00ED21A4"/>
    <w:rsid w:val="00ED257F"/>
    <w:rsid w:val="00ED5887"/>
    <w:rsid w:val="00EE0ECA"/>
    <w:rsid w:val="00EE2DDE"/>
    <w:rsid w:val="00EE535D"/>
    <w:rsid w:val="00EE7FBE"/>
    <w:rsid w:val="00EF25DB"/>
    <w:rsid w:val="00EF3E02"/>
    <w:rsid w:val="00EF54B6"/>
    <w:rsid w:val="00F03D02"/>
    <w:rsid w:val="00F0452B"/>
    <w:rsid w:val="00F04FB6"/>
    <w:rsid w:val="00F07E55"/>
    <w:rsid w:val="00F10121"/>
    <w:rsid w:val="00F10EC6"/>
    <w:rsid w:val="00F12126"/>
    <w:rsid w:val="00F1249D"/>
    <w:rsid w:val="00F131D7"/>
    <w:rsid w:val="00F13E1D"/>
    <w:rsid w:val="00F20E8A"/>
    <w:rsid w:val="00F32A0B"/>
    <w:rsid w:val="00F41C24"/>
    <w:rsid w:val="00F53315"/>
    <w:rsid w:val="00F54005"/>
    <w:rsid w:val="00F61287"/>
    <w:rsid w:val="00F7048A"/>
    <w:rsid w:val="00F728A1"/>
    <w:rsid w:val="00F82ABB"/>
    <w:rsid w:val="00F93795"/>
    <w:rsid w:val="00F948F2"/>
    <w:rsid w:val="00FA7989"/>
    <w:rsid w:val="00FB409B"/>
    <w:rsid w:val="00FB4243"/>
    <w:rsid w:val="00FC2800"/>
    <w:rsid w:val="00FC2BD6"/>
    <w:rsid w:val="00FC7DFB"/>
    <w:rsid w:val="00FD19F1"/>
    <w:rsid w:val="00FD3DCB"/>
    <w:rsid w:val="00FD4659"/>
    <w:rsid w:val="00FE5834"/>
    <w:rsid w:val="00FE7ABD"/>
    <w:rsid w:val="00FF190A"/>
    <w:rsid w:val="00FF376F"/>
    <w:rsid w:val="00FF74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58C0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7A5A"/>
    <w:pPr>
      <w:jc w:val="both"/>
    </w:pPr>
    <w:rPr>
      <w:rFonts w:asciiTheme="majorHAnsi" w:hAnsiTheme="majorHAnsi"/>
      <w:sz w:val="22"/>
      <w:szCs w:val="24"/>
      <w:lang w:val="en-GB"/>
    </w:rPr>
  </w:style>
  <w:style w:type="paragraph" w:styleId="Heading1">
    <w:name w:val="heading 1"/>
    <w:basedOn w:val="Normal"/>
    <w:next w:val="Normal"/>
    <w:link w:val="Heading1Char"/>
    <w:uiPriority w:val="9"/>
    <w:qFormat/>
    <w:rsid w:val="00567A5A"/>
    <w:pPr>
      <w:keepNext/>
      <w:keepLines/>
      <w:spacing w:before="480" w:after="12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2A8E"/>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6F3A0B"/>
    <w:pPr>
      <w:keepNext/>
      <w:keepLines/>
      <w:spacing w:before="200" w:after="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APA-Dani">
    <w:name w:val="TITLE CAPA - Dani"/>
    <w:basedOn w:val="Title"/>
    <w:qFormat/>
    <w:rsid w:val="009059C3"/>
    <w:pPr>
      <w:keepNext/>
      <w:keepLines/>
      <w:widowControl w:val="0"/>
      <w:pBdr>
        <w:bottom w:val="none" w:sz="0" w:space="0" w:color="auto"/>
      </w:pBdr>
      <w:spacing w:before="8000" w:after="4000"/>
      <w:jc w:val="right"/>
      <w:outlineLvl w:val="0"/>
    </w:pPr>
    <w:rPr>
      <w:rFonts w:ascii="Calibri" w:hAnsi="Calibri"/>
      <w:b/>
      <w:bCs/>
      <w:color w:val="2A3B94"/>
      <w:spacing w:val="0"/>
      <w:sz w:val="36"/>
      <w:szCs w:val="32"/>
    </w:rPr>
  </w:style>
  <w:style w:type="paragraph" w:styleId="Title">
    <w:name w:val="Title"/>
    <w:basedOn w:val="Normal"/>
    <w:next w:val="Normal"/>
    <w:link w:val="TitleChar"/>
    <w:uiPriority w:val="10"/>
    <w:qFormat/>
    <w:rsid w:val="009059C3"/>
    <w:pPr>
      <w:pBdr>
        <w:bottom w:val="single" w:sz="8" w:space="4" w:color="4F81BD" w:themeColor="accent1"/>
      </w:pBdr>
      <w:spacing w:after="300"/>
      <w:contextualSpacing/>
      <w:jc w:val="left"/>
    </w:pPr>
    <w:rPr>
      <w:rFonts w:eastAsiaTheme="majorEastAsia"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9059C3"/>
    <w:rPr>
      <w:rFonts w:asciiTheme="majorHAnsi" w:eastAsiaTheme="majorEastAsia" w:hAnsiTheme="majorHAnsi" w:cstheme="majorBidi"/>
      <w:color w:val="183A63" w:themeColor="text2" w:themeShade="CC"/>
      <w:spacing w:val="5"/>
      <w:kern w:val="28"/>
      <w:sz w:val="52"/>
      <w:szCs w:val="52"/>
    </w:rPr>
  </w:style>
  <w:style w:type="character" w:customStyle="1" w:styleId="Heading1Char">
    <w:name w:val="Heading 1 Char"/>
    <w:basedOn w:val="DefaultParagraphFont"/>
    <w:link w:val="Heading1"/>
    <w:uiPriority w:val="9"/>
    <w:rsid w:val="00567A5A"/>
    <w:rPr>
      <w:rFonts w:asciiTheme="majorHAnsi" w:eastAsiaTheme="majorEastAsia" w:hAnsiTheme="majorHAnsi" w:cstheme="majorBidi"/>
      <w:b/>
      <w:bCs/>
      <w:color w:val="345A8A" w:themeColor="accent1" w:themeShade="B5"/>
      <w:sz w:val="32"/>
      <w:szCs w:val="32"/>
      <w:lang w:val="en-GB"/>
    </w:rPr>
  </w:style>
  <w:style w:type="paragraph" w:styleId="NormalWeb">
    <w:name w:val="Normal (Web)"/>
    <w:basedOn w:val="Normal"/>
    <w:uiPriority w:val="99"/>
    <w:unhideWhenUsed/>
    <w:rsid w:val="0079560A"/>
    <w:pPr>
      <w:spacing w:before="100" w:beforeAutospacing="1" w:after="100" w:afterAutospacing="1"/>
      <w:jc w:val="left"/>
    </w:pPr>
    <w:rPr>
      <w:rFonts w:ascii="Times" w:hAnsi="Times" w:cs="Times New Roman"/>
      <w:sz w:val="20"/>
      <w:szCs w:val="20"/>
      <w:lang w:eastAsia="en-US"/>
    </w:rPr>
  </w:style>
  <w:style w:type="character" w:customStyle="1" w:styleId="apple-converted-space">
    <w:name w:val="apple-converted-space"/>
    <w:basedOn w:val="DefaultParagraphFont"/>
    <w:rsid w:val="00D81EDC"/>
  </w:style>
  <w:style w:type="character" w:styleId="Hyperlink">
    <w:name w:val="Hyperlink"/>
    <w:basedOn w:val="DefaultParagraphFont"/>
    <w:uiPriority w:val="99"/>
    <w:unhideWhenUsed/>
    <w:rsid w:val="00D81EDC"/>
    <w:rPr>
      <w:color w:val="0000FF"/>
      <w:u w:val="single"/>
    </w:rPr>
  </w:style>
  <w:style w:type="character" w:customStyle="1" w:styleId="Heading2Char">
    <w:name w:val="Heading 2 Char"/>
    <w:basedOn w:val="DefaultParagraphFont"/>
    <w:link w:val="Heading2"/>
    <w:uiPriority w:val="9"/>
    <w:rsid w:val="00862A8E"/>
    <w:rPr>
      <w:rFonts w:asciiTheme="majorHAnsi" w:eastAsiaTheme="majorEastAsia" w:hAnsiTheme="majorHAnsi"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02144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144D"/>
    <w:rPr>
      <w:rFonts w:ascii="Lucida Grande" w:hAnsi="Lucida Grande" w:cs="Lucida Grande"/>
      <w:sz w:val="18"/>
      <w:szCs w:val="18"/>
      <w:lang w:val="en-GB"/>
    </w:rPr>
  </w:style>
  <w:style w:type="character" w:styleId="Emphasis">
    <w:name w:val="Emphasis"/>
    <w:basedOn w:val="DefaultParagraphFont"/>
    <w:uiPriority w:val="20"/>
    <w:qFormat/>
    <w:rsid w:val="0080341C"/>
    <w:rPr>
      <w:i/>
      <w:iCs/>
    </w:rPr>
  </w:style>
  <w:style w:type="paragraph" w:customStyle="1" w:styleId="abstract">
    <w:name w:val="abstract"/>
    <w:basedOn w:val="Normal"/>
    <w:rsid w:val="004F33EA"/>
    <w:pPr>
      <w:spacing w:before="100" w:beforeAutospacing="1" w:after="100" w:afterAutospacing="1"/>
      <w:jc w:val="left"/>
    </w:pPr>
    <w:rPr>
      <w:rFonts w:ascii="Times" w:hAnsi="Times"/>
      <w:sz w:val="20"/>
      <w:szCs w:val="20"/>
      <w:lang w:eastAsia="en-US"/>
    </w:rPr>
  </w:style>
  <w:style w:type="paragraph" w:styleId="FootnoteText">
    <w:name w:val="footnote text"/>
    <w:basedOn w:val="Normal"/>
    <w:link w:val="FootnoteTextChar"/>
    <w:uiPriority w:val="99"/>
    <w:unhideWhenUsed/>
    <w:rsid w:val="006E4BDE"/>
    <w:pPr>
      <w:spacing w:after="0"/>
    </w:pPr>
    <w:rPr>
      <w:sz w:val="24"/>
    </w:rPr>
  </w:style>
  <w:style w:type="character" w:customStyle="1" w:styleId="FootnoteTextChar">
    <w:name w:val="Footnote Text Char"/>
    <w:basedOn w:val="DefaultParagraphFont"/>
    <w:link w:val="FootnoteText"/>
    <w:uiPriority w:val="99"/>
    <w:rsid w:val="006E4BDE"/>
    <w:rPr>
      <w:rFonts w:asciiTheme="majorHAnsi" w:hAnsiTheme="majorHAnsi"/>
      <w:sz w:val="24"/>
      <w:szCs w:val="24"/>
      <w:lang w:val="en-GB"/>
    </w:rPr>
  </w:style>
  <w:style w:type="character" w:styleId="FootnoteReference">
    <w:name w:val="footnote reference"/>
    <w:basedOn w:val="DefaultParagraphFont"/>
    <w:uiPriority w:val="99"/>
    <w:unhideWhenUsed/>
    <w:rsid w:val="006E4BDE"/>
    <w:rPr>
      <w:vertAlign w:val="superscript"/>
    </w:rPr>
  </w:style>
  <w:style w:type="paragraph" w:styleId="ListParagraph">
    <w:name w:val="List Paragraph"/>
    <w:basedOn w:val="Normal"/>
    <w:uiPriority w:val="34"/>
    <w:qFormat/>
    <w:rsid w:val="005D6310"/>
    <w:pPr>
      <w:ind w:left="720"/>
      <w:contextualSpacing/>
    </w:pPr>
  </w:style>
  <w:style w:type="character" w:styleId="FollowedHyperlink">
    <w:name w:val="FollowedHyperlink"/>
    <w:basedOn w:val="DefaultParagraphFont"/>
    <w:uiPriority w:val="99"/>
    <w:semiHidden/>
    <w:unhideWhenUsed/>
    <w:rsid w:val="00B30A1F"/>
    <w:rPr>
      <w:color w:val="800080" w:themeColor="followedHyperlink"/>
      <w:u w:val="single"/>
    </w:rPr>
  </w:style>
  <w:style w:type="character" w:customStyle="1" w:styleId="mw-headline">
    <w:name w:val="mw-headline"/>
    <w:basedOn w:val="DefaultParagraphFont"/>
    <w:rsid w:val="00DA5487"/>
  </w:style>
  <w:style w:type="character" w:customStyle="1" w:styleId="Heading3Char">
    <w:name w:val="Heading 3 Char"/>
    <w:basedOn w:val="DefaultParagraphFont"/>
    <w:link w:val="Heading3"/>
    <w:uiPriority w:val="9"/>
    <w:rsid w:val="006F3A0B"/>
    <w:rPr>
      <w:rFonts w:asciiTheme="majorHAnsi" w:eastAsiaTheme="majorEastAsia" w:hAnsiTheme="majorHAnsi" w:cstheme="majorBidi"/>
      <w:b/>
      <w:bCs/>
      <w:color w:val="4F81BD" w:themeColor="accent1"/>
      <w:sz w:val="22"/>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836638">
      <w:bodyDiv w:val="1"/>
      <w:marLeft w:val="0"/>
      <w:marRight w:val="0"/>
      <w:marTop w:val="0"/>
      <w:marBottom w:val="0"/>
      <w:divBdr>
        <w:top w:val="none" w:sz="0" w:space="0" w:color="auto"/>
        <w:left w:val="none" w:sz="0" w:space="0" w:color="auto"/>
        <w:bottom w:val="none" w:sz="0" w:space="0" w:color="auto"/>
        <w:right w:val="none" w:sz="0" w:space="0" w:color="auto"/>
      </w:divBdr>
    </w:div>
    <w:div w:id="145902481">
      <w:bodyDiv w:val="1"/>
      <w:marLeft w:val="0"/>
      <w:marRight w:val="0"/>
      <w:marTop w:val="0"/>
      <w:marBottom w:val="0"/>
      <w:divBdr>
        <w:top w:val="none" w:sz="0" w:space="0" w:color="auto"/>
        <w:left w:val="none" w:sz="0" w:space="0" w:color="auto"/>
        <w:bottom w:val="none" w:sz="0" w:space="0" w:color="auto"/>
        <w:right w:val="none" w:sz="0" w:space="0" w:color="auto"/>
      </w:divBdr>
    </w:div>
    <w:div w:id="183979146">
      <w:bodyDiv w:val="1"/>
      <w:marLeft w:val="0"/>
      <w:marRight w:val="0"/>
      <w:marTop w:val="0"/>
      <w:marBottom w:val="0"/>
      <w:divBdr>
        <w:top w:val="none" w:sz="0" w:space="0" w:color="auto"/>
        <w:left w:val="none" w:sz="0" w:space="0" w:color="auto"/>
        <w:bottom w:val="none" w:sz="0" w:space="0" w:color="auto"/>
        <w:right w:val="none" w:sz="0" w:space="0" w:color="auto"/>
      </w:divBdr>
    </w:div>
    <w:div w:id="187456392">
      <w:bodyDiv w:val="1"/>
      <w:marLeft w:val="0"/>
      <w:marRight w:val="0"/>
      <w:marTop w:val="0"/>
      <w:marBottom w:val="0"/>
      <w:divBdr>
        <w:top w:val="none" w:sz="0" w:space="0" w:color="auto"/>
        <w:left w:val="none" w:sz="0" w:space="0" w:color="auto"/>
        <w:bottom w:val="none" w:sz="0" w:space="0" w:color="auto"/>
        <w:right w:val="none" w:sz="0" w:space="0" w:color="auto"/>
      </w:divBdr>
    </w:div>
    <w:div w:id="190805979">
      <w:bodyDiv w:val="1"/>
      <w:marLeft w:val="0"/>
      <w:marRight w:val="0"/>
      <w:marTop w:val="0"/>
      <w:marBottom w:val="0"/>
      <w:divBdr>
        <w:top w:val="none" w:sz="0" w:space="0" w:color="auto"/>
        <w:left w:val="none" w:sz="0" w:space="0" w:color="auto"/>
        <w:bottom w:val="none" w:sz="0" w:space="0" w:color="auto"/>
        <w:right w:val="none" w:sz="0" w:space="0" w:color="auto"/>
      </w:divBdr>
    </w:div>
    <w:div w:id="197086980">
      <w:bodyDiv w:val="1"/>
      <w:marLeft w:val="0"/>
      <w:marRight w:val="0"/>
      <w:marTop w:val="0"/>
      <w:marBottom w:val="0"/>
      <w:divBdr>
        <w:top w:val="none" w:sz="0" w:space="0" w:color="auto"/>
        <w:left w:val="none" w:sz="0" w:space="0" w:color="auto"/>
        <w:bottom w:val="none" w:sz="0" w:space="0" w:color="auto"/>
        <w:right w:val="none" w:sz="0" w:space="0" w:color="auto"/>
      </w:divBdr>
    </w:div>
    <w:div w:id="234439025">
      <w:bodyDiv w:val="1"/>
      <w:marLeft w:val="0"/>
      <w:marRight w:val="0"/>
      <w:marTop w:val="0"/>
      <w:marBottom w:val="0"/>
      <w:divBdr>
        <w:top w:val="none" w:sz="0" w:space="0" w:color="auto"/>
        <w:left w:val="none" w:sz="0" w:space="0" w:color="auto"/>
        <w:bottom w:val="none" w:sz="0" w:space="0" w:color="auto"/>
        <w:right w:val="none" w:sz="0" w:space="0" w:color="auto"/>
      </w:divBdr>
    </w:div>
    <w:div w:id="235094732">
      <w:bodyDiv w:val="1"/>
      <w:marLeft w:val="0"/>
      <w:marRight w:val="0"/>
      <w:marTop w:val="0"/>
      <w:marBottom w:val="0"/>
      <w:divBdr>
        <w:top w:val="none" w:sz="0" w:space="0" w:color="auto"/>
        <w:left w:val="none" w:sz="0" w:space="0" w:color="auto"/>
        <w:bottom w:val="none" w:sz="0" w:space="0" w:color="auto"/>
        <w:right w:val="none" w:sz="0" w:space="0" w:color="auto"/>
      </w:divBdr>
    </w:div>
    <w:div w:id="237249255">
      <w:bodyDiv w:val="1"/>
      <w:marLeft w:val="0"/>
      <w:marRight w:val="0"/>
      <w:marTop w:val="0"/>
      <w:marBottom w:val="0"/>
      <w:divBdr>
        <w:top w:val="none" w:sz="0" w:space="0" w:color="auto"/>
        <w:left w:val="none" w:sz="0" w:space="0" w:color="auto"/>
        <w:bottom w:val="none" w:sz="0" w:space="0" w:color="auto"/>
        <w:right w:val="none" w:sz="0" w:space="0" w:color="auto"/>
      </w:divBdr>
    </w:div>
    <w:div w:id="256138203">
      <w:bodyDiv w:val="1"/>
      <w:marLeft w:val="0"/>
      <w:marRight w:val="0"/>
      <w:marTop w:val="0"/>
      <w:marBottom w:val="0"/>
      <w:divBdr>
        <w:top w:val="none" w:sz="0" w:space="0" w:color="auto"/>
        <w:left w:val="none" w:sz="0" w:space="0" w:color="auto"/>
        <w:bottom w:val="none" w:sz="0" w:space="0" w:color="auto"/>
        <w:right w:val="none" w:sz="0" w:space="0" w:color="auto"/>
      </w:divBdr>
    </w:div>
    <w:div w:id="282812499">
      <w:bodyDiv w:val="1"/>
      <w:marLeft w:val="0"/>
      <w:marRight w:val="0"/>
      <w:marTop w:val="0"/>
      <w:marBottom w:val="0"/>
      <w:divBdr>
        <w:top w:val="none" w:sz="0" w:space="0" w:color="auto"/>
        <w:left w:val="none" w:sz="0" w:space="0" w:color="auto"/>
        <w:bottom w:val="none" w:sz="0" w:space="0" w:color="auto"/>
        <w:right w:val="none" w:sz="0" w:space="0" w:color="auto"/>
      </w:divBdr>
    </w:div>
    <w:div w:id="296767534">
      <w:bodyDiv w:val="1"/>
      <w:marLeft w:val="0"/>
      <w:marRight w:val="0"/>
      <w:marTop w:val="0"/>
      <w:marBottom w:val="0"/>
      <w:divBdr>
        <w:top w:val="none" w:sz="0" w:space="0" w:color="auto"/>
        <w:left w:val="none" w:sz="0" w:space="0" w:color="auto"/>
        <w:bottom w:val="none" w:sz="0" w:space="0" w:color="auto"/>
        <w:right w:val="none" w:sz="0" w:space="0" w:color="auto"/>
      </w:divBdr>
    </w:div>
    <w:div w:id="324676214">
      <w:bodyDiv w:val="1"/>
      <w:marLeft w:val="0"/>
      <w:marRight w:val="0"/>
      <w:marTop w:val="0"/>
      <w:marBottom w:val="0"/>
      <w:divBdr>
        <w:top w:val="none" w:sz="0" w:space="0" w:color="auto"/>
        <w:left w:val="none" w:sz="0" w:space="0" w:color="auto"/>
        <w:bottom w:val="none" w:sz="0" w:space="0" w:color="auto"/>
        <w:right w:val="none" w:sz="0" w:space="0" w:color="auto"/>
      </w:divBdr>
      <w:divsChild>
        <w:div w:id="894657660">
          <w:marLeft w:val="0"/>
          <w:marRight w:val="0"/>
          <w:marTop w:val="0"/>
          <w:marBottom w:val="0"/>
          <w:divBdr>
            <w:top w:val="none" w:sz="0" w:space="0" w:color="auto"/>
            <w:left w:val="none" w:sz="0" w:space="0" w:color="auto"/>
            <w:bottom w:val="none" w:sz="0" w:space="0" w:color="auto"/>
            <w:right w:val="none" w:sz="0" w:space="0" w:color="auto"/>
          </w:divBdr>
        </w:div>
      </w:divsChild>
    </w:div>
    <w:div w:id="361442338">
      <w:bodyDiv w:val="1"/>
      <w:marLeft w:val="0"/>
      <w:marRight w:val="0"/>
      <w:marTop w:val="0"/>
      <w:marBottom w:val="0"/>
      <w:divBdr>
        <w:top w:val="none" w:sz="0" w:space="0" w:color="auto"/>
        <w:left w:val="none" w:sz="0" w:space="0" w:color="auto"/>
        <w:bottom w:val="none" w:sz="0" w:space="0" w:color="auto"/>
        <w:right w:val="none" w:sz="0" w:space="0" w:color="auto"/>
      </w:divBdr>
    </w:div>
    <w:div w:id="381641487">
      <w:bodyDiv w:val="1"/>
      <w:marLeft w:val="0"/>
      <w:marRight w:val="0"/>
      <w:marTop w:val="0"/>
      <w:marBottom w:val="0"/>
      <w:divBdr>
        <w:top w:val="none" w:sz="0" w:space="0" w:color="auto"/>
        <w:left w:val="none" w:sz="0" w:space="0" w:color="auto"/>
        <w:bottom w:val="none" w:sz="0" w:space="0" w:color="auto"/>
        <w:right w:val="none" w:sz="0" w:space="0" w:color="auto"/>
      </w:divBdr>
    </w:div>
    <w:div w:id="393436566">
      <w:bodyDiv w:val="1"/>
      <w:marLeft w:val="0"/>
      <w:marRight w:val="0"/>
      <w:marTop w:val="0"/>
      <w:marBottom w:val="0"/>
      <w:divBdr>
        <w:top w:val="none" w:sz="0" w:space="0" w:color="auto"/>
        <w:left w:val="none" w:sz="0" w:space="0" w:color="auto"/>
        <w:bottom w:val="none" w:sz="0" w:space="0" w:color="auto"/>
        <w:right w:val="none" w:sz="0" w:space="0" w:color="auto"/>
      </w:divBdr>
    </w:div>
    <w:div w:id="397165660">
      <w:bodyDiv w:val="1"/>
      <w:marLeft w:val="0"/>
      <w:marRight w:val="0"/>
      <w:marTop w:val="0"/>
      <w:marBottom w:val="0"/>
      <w:divBdr>
        <w:top w:val="none" w:sz="0" w:space="0" w:color="auto"/>
        <w:left w:val="none" w:sz="0" w:space="0" w:color="auto"/>
        <w:bottom w:val="none" w:sz="0" w:space="0" w:color="auto"/>
        <w:right w:val="none" w:sz="0" w:space="0" w:color="auto"/>
      </w:divBdr>
    </w:div>
    <w:div w:id="398943627">
      <w:bodyDiv w:val="1"/>
      <w:marLeft w:val="0"/>
      <w:marRight w:val="0"/>
      <w:marTop w:val="0"/>
      <w:marBottom w:val="0"/>
      <w:divBdr>
        <w:top w:val="none" w:sz="0" w:space="0" w:color="auto"/>
        <w:left w:val="none" w:sz="0" w:space="0" w:color="auto"/>
        <w:bottom w:val="none" w:sz="0" w:space="0" w:color="auto"/>
        <w:right w:val="none" w:sz="0" w:space="0" w:color="auto"/>
      </w:divBdr>
    </w:div>
    <w:div w:id="405301710">
      <w:bodyDiv w:val="1"/>
      <w:marLeft w:val="0"/>
      <w:marRight w:val="0"/>
      <w:marTop w:val="0"/>
      <w:marBottom w:val="0"/>
      <w:divBdr>
        <w:top w:val="none" w:sz="0" w:space="0" w:color="auto"/>
        <w:left w:val="none" w:sz="0" w:space="0" w:color="auto"/>
        <w:bottom w:val="none" w:sz="0" w:space="0" w:color="auto"/>
        <w:right w:val="none" w:sz="0" w:space="0" w:color="auto"/>
      </w:divBdr>
    </w:div>
    <w:div w:id="443959144">
      <w:bodyDiv w:val="1"/>
      <w:marLeft w:val="0"/>
      <w:marRight w:val="0"/>
      <w:marTop w:val="0"/>
      <w:marBottom w:val="0"/>
      <w:divBdr>
        <w:top w:val="none" w:sz="0" w:space="0" w:color="auto"/>
        <w:left w:val="none" w:sz="0" w:space="0" w:color="auto"/>
        <w:bottom w:val="none" w:sz="0" w:space="0" w:color="auto"/>
        <w:right w:val="none" w:sz="0" w:space="0" w:color="auto"/>
      </w:divBdr>
    </w:div>
    <w:div w:id="505755621">
      <w:bodyDiv w:val="1"/>
      <w:marLeft w:val="0"/>
      <w:marRight w:val="0"/>
      <w:marTop w:val="0"/>
      <w:marBottom w:val="0"/>
      <w:divBdr>
        <w:top w:val="none" w:sz="0" w:space="0" w:color="auto"/>
        <w:left w:val="none" w:sz="0" w:space="0" w:color="auto"/>
        <w:bottom w:val="none" w:sz="0" w:space="0" w:color="auto"/>
        <w:right w:val="none" w:sz="0" w:space="0" w:color="auto"/>
      </w:divBdr>
    </w:div>
    <w:div w:id="610016075">
      <w:bodyDiv w:val="1"/>
      <w:marLeft w:val="0"/>
      <w:marRight w:val="0"/>
      <w:marTop w:val="0"/>
      <w:marBottom w:val="0"/>
      <w:divBdr>
        <w:top w:val="none" w:sz="0" w:space="0" w:color="auto"/>
        <w:left w:val="none" w:sz="0" w:space="0" w:color="auto"/>
        <w:bottom w:val="none" w:sz="0" w:space="0" w:color="auto"/>
        <w:right w:val="none" w:sz="0" w:space="0" w:color="auto"/>
      </w:divBdr>
    </w:div>
    <w:div w:id="622730598">
      <w:bodyDiv w:val="1"/>
      <w:marLeft w:val="0"/>
      <w:marRight w:val="0"/>
      <w:marTop w:val="0"/>
      <w:marBottom w:val="0"/>
      <w:divBdr>
        <w:top w:val="none" w:sz="0" w:space="0" w:color="auto"/>
        <w:left w:val="none" w:sz="0" w:space="0" w:color="auto"/>
        <w:bottom w:val="none" w:sz="0" w:space="0" w:color="auto"/>
        <w:right w:val="none" w:sz="0" w:space="0" w:color="auto"/>
      </w:divBdr>
    </w:div>
    <w:div w:id="646323729">
      <w:bodyDiv w:val="1"/>
      <w:marLeft w:val="0"/>
      <w:marRight w:val="0"/>
      <w:marTop w:val="0"/>
      <w:marBottom w:val="0"/>
      <w:divBdr>
        <w:top w:val="none" w:sz="0" w:space="0" w:color="auto"/>
        <w:left w:val="none" w:sz="0" w:space="0" w:color="auto"/>
        <w:bottom w:val="none" w:sz="0" w:space="0" w:color="auto"/>
        <w:right w:val="none" w:sz="0" w:space="0" w:color="auto"/>
      </w:divBdr>
    </w:div>
    <w:div w:id="648245873">
      <w:bodyDiv w:val="1"/>
      <w:marLeft w:val="0"/>
      <w:marRight w:val="0"/>
      <w:marTop w:val="0"/>
      <w:marBottom w:val="0"/>
      <w:divBdr>
        <w:top w:val="none" w:sz="0" w:space="0" w:color="auto"/>
        <w:left w:val="none" w:sz="0" w:space="0" w:color="auto"/>
        <w:bottom w:val="none" w:sz="0" w:space="0" w:color="auto"/>
        <w:right w:val="none" w:sz="0" w:space="0" w:color="auto"/>
      </w:divBdr>
    </w:div>
    <w:div w:id="680010672">
      <w:bodyDiv w:val="1"/>
      <w:marLeft w:val="0"/>
      <w:marRight w:val="0"/>
      <w:marTop w:val="0"/>
      <w:marBottom w:val="0"/>
      <w:divBdr>
        <w:top w:val="none" w:sz="0" w:space="0" w:color="auto"/>
        <w:left w:val="none" w:sz="0" w:space="0" w:color="auto"/>
        <w:bottom w:val="none" w:sz="0" w:space="0" w:color="auto"/>
        <w:right w:val="none" w:sz="0" w:space="0" w:color="auto"/>
      </w:divBdr>
    </w:div>
    <w:div w:id="682053273">
      <w:bodyDiv w:val="1"/>
      <w:marLeft w:val="0"/>
      <w:marRight w:val="0"/>
      <w:marTop w:val="0"/>
      <w:marBottom w:val="0"/>
      <w:divBdr>
        <w:top w:val="none" w:sz="0" w:space="0" w:color="auto"/>
        <w:left w:val="none" w:sz="0" w:space="0" w:color="auto"/>
        <w:bottom w:val="none" w:sz="0" w:space="0" w:color="auto"/>
        <w:right w:val="none" w:sz="0" w:space="0" w:color="auto"/>
      </w:divBdr>
    </w:div>
    <w:div w:id="697968300">
      <w:bodyDiv w:val="1"/>
      <w:marLeft w:val="0"/>
      <w:marRight w:val="0"/>
      <w:marTop w:val="0"/>
      <w:marBottom w:val="0"/>
      <w:divBdr>
        <w:top w:val="none" w:sz="0" w:space="0" w:color="auto"/>
        <w:left w:val="none" w:sz="0" w:space="0" w:color="auto"/>
        <w:bottom w:val="none" w:sz="0" w:space="0" w:color="auto"/>
        <w:right w:val="none" w:sz="0" w:space="0" w:color="auto"/>
      </w:divBdr>
    </w:div>
    <w:div w:id="714887108">
      <w:bodyDiv w:val="1"/>
      <w:marLeft w:val="0"/>
      <w:marRight w:val="0"/>
      <w:marTop w:val="0"/>
      <w:marBottom w:val="0"/>
      <w:divBdr>
        <w:top w:val="none" w:sz="0" w:space="0" w:color="auto"/>
        <w:left w:val="none" w:sz="0" w:space="0" w:color="auto"/>
        <w:bottom w:val="none" w:sz="0" w:space="0" w:color="auto"/>
        <w:right w:val="none" w:sz="0" w:space="0" w:color="auto"/>
      </w:divBdr>
    </w:div>
    <w:div w:id="723523157">
      <w:bodyDiv w:val="1"/>
      <w:marLeft w:val="0"/>
      <w:marRight w:val="0"/>
      <w:marTop w:val="0"/>
      <w:marBottom w:val="0"/>
      <w:divBdr>
        <w:top w:val="none" w:sz="0" w:space="0" w:color="auto"/>
        <w:left w:val="none" w:sz="0" w:space="0" w:color="auto"/>
        <w:bottom w:val="none" w:sz="0" w:space="0" w:color="auto"/>
        <w:right w:val="none" w:sz="0" w:space="0" w:color="auto"/>
      </w:divBdr>
    </w:div>
    <w:div w:id="769861678">
      <w:bodyDiv w:val="1"/>
      <w:marLeft w:val="0"/>
      <w:marRight w:val="0"/>
      <w:marTop w:val="0"/>
      <w:marBottom w:val="0"/>
      <w:divBdr>
        <w:top w:val="none" w:sz="0" w:space="0" w:color="auto"/>
        <w:left w:val="none" w:sz="0" w:space="0" w:color="auto"/>
        <w:bottom w:val="none" w:sz="0" w:space="0" w:color="auto"/>
        <w:right w:val="none" w:sz="0" w:space="0" w:color="auto"/>
      </w:divBdr>
    </w:div>
    <w:div w:id="793598531">
      <w:bodyDiv w:val="1"/>
      <w:marLeft w:val="0"/>
      <w:marRight w:val="0"/>
      <w:marTop w:val="0"/>
      <w:marBottom w:val="0"/>
      <w:divBdr>
        <w:top w:val="none" w:sz="0" w:space="0" w:color="auto"/>
        <w:left w:val="none" w:sz="0" w:space="0" w:color="auto"/>
        <w:bottom w:val="none" w:sz="0" w:space="0" w:color="auto"/>
        <w:right w:val="none" w:sz="0" w:space="0" w:color="auto"/>
      </w:divBdr>
    </w:div>
    <w:div w:id="849956341">
      <w:bodyDiv w:val="1"/>
      <w:marLeft w:val="0"/>
      <w:marRight w:val="0"/>
      <w:marTop w:val="0"/>
      <w:marBottom w:val="0"/>
      <w:divBdr>
        <w:top w:val="none" w:sz="0" w:space="0" w:color="auto"/>
        <w:left w:val="none" w:sz="0" w:space="0" w:color="auto"/>
        <w:bottom w:val="none" w:sz="0" w:space="0" w:color="auto"/>
        <w:right w:val="none" w:sz="0" w:space="0" w:color="auto"/>
      </w:divBdr>
      <w:divsChild>
        <w:div w:id="1914267795">
          <w:marLeft w:val="0"/>
          <w:marRight w:val="0"/>
          <w:marTop w:val="0"/>
          <w:marBottom w:val="0"/>
          <w:divBdr>
            <w:top w:val="none" w:sz="0" w:space="0" w:color="auto"/>
            <w:left w:val="none" w:sz="0" w:space="0" w:color="auto"/>
            <w:bottom w:val="none" w:sz="0" w:space="0" w:color="auto"/>
            <w:right w:val="none" w:sz="0" w:space="0" w:color="auto"/>
          </w:divBdr>
        </w:div>
        <w:div w:id="261841877">
          <w:marLeft w:val="0"/>
          <w:marRight w:val="0"/>
          <w:marTop w:val="0"/>
          <w:marBottom w:val="0"/>
          <w:divBdr>
            <w:top w:val="none" w:sz="0" w:space="0" w:color="auto"/>
            <w:left w:val="none" w:sz="0" w:space="0" w:color="auto"/>
            <w:bottom w:val="none" w:sz="0" w:space="0" w:color="auto"/>
            <w:right w:val="none" w:sz="0" w:space="0" w:color="auto"/>
          </w:divBdr>
        </w:div>
      </w:divsChild>
    </w:div>
    <w:div w:id="856122066">
      <w:bodyDiv w:val="1"/>
      <w:marLeft w:val="0"/>
      <w:marRight w:val="0"/>
      <w:marTop w:val="0"/>
      <w:marBottom w:val="0"/>
      <w:divBdr>
        <w:top w:val="none" w:sz="0" w:space="0" w:color="auto"/>
        <w:left w:val="none" w:sz="0" w:space="0" w:color="auto"/>
        <w:bottom w:val="none" w:sz="0" w:space="0" w:color="auto"/>
        <w:right w:val="none" w:sz="0" w:space="0" w:color="auto"/>
      </w:divBdr>
    </w:div>
    <w:div w:id="868836051">
      <w:bodyDiv w:val="1"/>
      <w:marLeft w:val="0"/>
      <w:marRight w:val="0"/>
      <w:marTop w:val="0"/>
      <w:marBottom w:val="0"/>
      <w:divBdr>
        <w:top w:val="none" w:sz="0" w:space="0" w:color="auto"/>
        <w:left w:val="none" w:sz="0" w:space="0" w:color="auto"/>
        <w:bottom w:val="none" w:sz="0" w:space="0" w:color="auto"/>
        <w:right w:val="none" w:sz="0" w:space="0" w:color="auto"/>
      </w:divBdr>
    </w:div>
    <w:div w:id="892500555">
      <w:bodyDiv w:val="1"/>
      <w:marLeft w:val="0"/>
      <w:marRight w:val="0"/>
      <w:marTop w:val="0"/>
      <w:marBottom w:val="0"/>
      <w:divBdr>
        <w:top w:val="none" w:sz="0" w:space="0" w:color="auto"/>
        <w:left w:val="none" w:sz="0" w:space="0" w:color="auto"/>
        <w:bottom w:val="none" w:sz="0" w:space="0" w:color="auto"/>
        <w:right w:val="none" w:sz="0" w:space="0" w:color="auto"/>
      </w:divBdr>
    </w:div>
    <w:div w:id="923152465">
      <w:bodyDiv w:val="1"/>
      <w:marLeft w:val="0"/>
      <w:marRight w:val="0"/>
      <w:marTop w:val="0"/>
      <w:marBottom w:val="0"/>
      <w:divBdr>
        <w:top w:val="none" w:sz="0" w:space="0" w:color="auto"/>
        <w:left w:val="none" w:sz="0" w:space="0" w:color="auto"/>
        <w:bottom w:val="none" w:sz="0" w:space="0" w:color="auto"/>
        <w:right w:val="none" w:sz="0" w:space="0" w:color="auto"/>
      </w:divBdr>
    </w:div>
    <w:div w:id="933707377">
      <w:bodyDiv w:val="1"/>
      <w:marLeft w:val="0"/>
      <w:marRight w:val="0"/>
      <w:marTop w:val="0"/>
      <w:marBottom w:val="0"/>
      <w:divBdr>
        <w:top w:val="none" w:sz="0" w:space="0" w:color="auto"/>
        <w:left w:val="none" w:sz="0" w:space="0" w:color="auto"/>
        <w:bottom w:val="none" w:sz="0" w:space="0" w:color="auto"/>
        <w:right w:val="none" w:sz="0" w:space="0" w:color="auto"/>
      </w:divBdr>
    </w:div>
    <w:div w:id="948002560">
      <w:bodyDiv w:val="1"/>
      <w:marLeft w:val="0"/>
      <w:marRight w:val="0"/>
      <w:marTop w:val="0"/>
      <w:marBottom w:val="0"/>
      <w:divBdr>
        <w:top w:val="none" w:sz="0" w:space="0" w:color="auto"/>
        <w:left w:val="none" w:sz="0" w:space="0" w:color="auto"/>
        <w:bottom w:val="none" w:sz="0" w:space="0" w:color="auto"/>
        <w:right w:val="none" w:sz="0" w:space="0" w:color="auto"/>
      </w:divBdr>
    </w:div>
    <w:div w:id="951590194">
      <w:bodyDiv w:val="1"/>
      <w:marLeft w:val="0"/>
      <w:marRight w:val="0"/>
      <w:marTop w:val="0"/>
      <w:marBottom w:val="0"/>
      <w:divBdr>
        <w:top w:val="none" w:sz="0" w:space="0" w:color="auto"/>
        <w:left w:val="none" w:sz="0" w:space="0" w:color="auto"/>
        <w:bottom w:val="none" w:sz="0" w:space="0" w:color="auto"/>
        <w:right w:val="none" w:sz="0" w:space="0" w:color="auto"/>
      </w:divBdr>
    </w:div>
    <w:div w:id="978456407">
      <w:bodyDiv w:val="1"/>
      <w:marLeft w:val="0"/>
      <w:marRight w:val="0"/>
      <w:marTop w:val="0"/>
      <w:marBottom w:val="0"/>
      <w:divBdr>
        <w:top w:val="none" w:sz="0" w:space="0" w:color="auto"/>
        <w:left w:val="none" w:sz="0" w:space="0" w:color="auto"/>
        <w:bottom w:val="none" w:sz="0" w:space="0" w:color="auto"/>
        <w:right w:val="none" w:sz="0" w:space="0" w:color="auto"/>
      </w:divBdr>
    </w:div>
    <w:div w:id="1010330413">
      <w:bodyDiv w:val="1"/>
      <w:marLeft w:val="0"/>
      <w:marRight w:val="0"/>
      <w:marTop w:val="0"/>
      <w:marBottom w:val="0"/>
      <w:divBdr>
        <w:top w:val="none" w:sz="0" w:space="0" w:color="auto"/>
        <w:left w:val="none" w:sz="0" w:space="0" w:color="auto"/>
        <w:bottom w:val="none" w:sz="0" w:space="0" w:color="auto"/>
        <w:right w:val="none" w:sz="0" w:space="0" w:color="auto"/>
      </w:divBdr>
    </w:div>
    <w:div w:id="1032456611">
      <w:bodyDiv w:val="1"/>
      <w:marLeft w:val="0"/>
      <w:marRight w:val="0"/>
      <w:marTop w:val="0"/>
      <w:marBottom w:val="0"/>
      <w:divBdr>
        <w:top w:val="none" w:sz="0" w:space="0" w:color="auto"/>
        <w:left w:val="none" w:sz="0" w:space="0" w:color="auto"/>
        <w:bottom w:val="none" w:sz="0" w:space="0" w:color="auto"/>
        <w:right w:val="none" w:sz="0" w:space="0" w:color="auto"/>
      </w:divBdr>
    </w:div>
    <w:div w:id="1034499889">
      <w:bodyDiv w:val="1"/>
      <w:marLeft w:val="0"/>
      <w:marRight w:val="0"/>
      <w:marTop w:val="0"/>
      <w:marBottom w:val="0"/>
      <w:divBdr>
        <w:top w:val="none" w:sz="0" w:space="0" w:color="auto"/>
        <w:left w:val="none" w:sz="0" w:space="0" w:color="auto"/>
        <w:bottom w:val="none" w:sz="0" w:space="0" w:color="auto"/>
        <w:right w:val="none" w:sz="0" w:space="0" w:color="auto"/>
      </w:divBdr>
    </w:div>
    <w:div w:id="1115633729">
      <w:bodyDiv w:val="1"/>
      <w:marLeft w:val="0"/>
      <w:marRight w:val="0"/>
      <w:marTop w:val="0"/>
      <w:marBottom w:val="0"/>
      <w:divBdr>
        <w:top w:val="none" w:sz="0" w:space="0" w:color="auto"/>
        <w:left w:val="none" w:sz="0" w:space="0" w:color="auto"/>
        <w:bottom w:val="none" w:sz="0" w:space="0" w:color="auto"/>
        <w:right w:val="none" w:sz="0" w:space="0" w:color="auto"/>
      </w:divBdr>
    </w:div>
    <w:div w:id="1135684845">
      <w:bodyDiv w:val="1"/>
      <w:marLeft w:val="0"/>
      <w:marRight w:val="0"/>
      <w:marTop w:val="0"/>
      <w:marBottom w:val="0"/>
      <w:divBdr>
        <w:top w:val="none" w:sz="0" w:space="0" w:color="auto"/>
        <w:left w:val="none" w:sz="0" w:space="0" w:color="auto"/>
        <w:bottom w:val="none" w:sz="0" w:space="0" w:color="auto"/>
        <w:right w:val="none" w:sz="0" w:space="0" w:color="auto"/>
      </w:divBdr>
    </w:div>
    <w:div w:id="1136147612">
      <w:bodyDiv w:val="1"/>
      <w:marLeft w:val="0"/>
      <w:marRight w:val="0"/>
      <w:marTop w:val="0"/>
      <w:marBottom w:val="0"/>
      <w:divBdr>
        <w:top w:val="none" w:sz="0" w:space="0" w:color="auto"/>
        <w:left w:val="none" w:sz="0" w:space="0" w:color="auto"/>
        <w:bottom w:val="none" w:sz="0" w:space="0" w:color="auto"/>
        <w:right w:val="none" w:sz="0" w:space="0" w:color="auto"/>
      </w:divBdr>
    </w:div>
    <w:div w:id="1164861634">
      <w:bodyDiv w:val="1"/>
      <w:marLeft w:val="0"/>
      <w:marRight w:val="0"/>
      <w:marTop w:val="0"/>
      <w:marBottom w:val="0"/>
      <w:divBdr>
        <w:top w:val="none" w:sz="0" w:space="0" w:color="auto"/>
        <w:left w:val="none" w:sz="0" w:space="0" w:color="auto"/>
        <w:bottom w:val="none" w:sz="0" w:space="0" w:color="auto"/>
        <w:right w:val="none" w:sz="0" w:space="0" w:color="auto"/>
      </w:divBdr>
    </w:div>
    <w:div w:id="1171867489">
      <w:bodyDiv w:val="1"/>
      <w:marLeft w:val="0"/>
      <w:marRight w:val="0"/>
      <w:marTop w:val="0"/>
      <w:marBottom w:val="0"/>
      <w:divBdr>
        <w:top w:val="none" w:sz="0" w:space="0" w:color="auto"/>
        <w:left w:val="none" w:sz="0" w:space="0" w:color="auto"/>
        <w:bottom w:val="none" w:sz="0" w:space="0" w:color="auto"/>
        <w:right w:val="none" w:sz="0" w:space="0" w:color="auto"/>
      </w:divBdr>
    </w:div>
    <w:div w:id="1181430216">
      <w:bodyDiv w:val="1"/>
      <w:marLeft w:val="0"/>
      <w:marRight w:val="0"/>
      <w:marTop w:val="0"/>
      <w:marBottom w:val="0"/>
      <w:divBdr>
        <w:top w:val="none" w:sz="0" w:space="0" w:color="auto"/>
        <w:left w:val="none" w:sz="0" w:space="0" w:color="auto"/>
        <w:bottom w:val="none" w:sz="0" w:space="0" w:color="auto"/>
        <w:right w:val="none" w:sz="0" w:space="0" w:color="auto"/>
      </w:divBdr>
    </w:div>
    <w:div w:id="1192301293">
      <w:bodyDiv w:val="1"/>
      <w:marLeft w:val="0"/>
      <w:marRight w:val="0"/>
      <w:marTop w:val="0"/>
      <w:marBottom w:val="0"/>
      <w:divBdr>
        <w:top w:val="none" w:sz="0" w:space="0" w:color="auto"/>
        <w:left w:val="none" w:sz="0" w:space="0" w:color="auto"/>
        <w:bottom w:val="none" w:sz="0" w:space="0" w:color="auto"/>
        <w:right w:val="none" w:sz="0" w:space="0" w:color="auto"/>
      </w:divBdr>
    </w:div>
    <w:div w:id="1200704592">
      <w:bodyDiv w:val="1"/>
      <w:marLeft w:val="0"/>
      <w:marRight w:val="0"/>
      <w:marTop w:val="0"/>
      <w:marBottom w:val="0"/>
      <w:divBdr>
        <w:top w:val="none" w:sz="0" w:space="0" w:color="auto"/>
        <w:left w:val="none" w:sz="0" w:space="0" w:color="auto"/>
        <w:bottom w:val="none" w:sz="0" w:space="0" w:color="auto"/>
        <w:right w:val="none" w:sz="0" w:space="0" w:color="auto"/>
      </w:divBdr>
    </w:div>
    <w:div w:id="1210533133">
      <w:bodyDiv w:val="1"/>
      <w:marLeft w:val="0"/>
      <w:marRight w:val="0"/>
      <w:marTop w:val="0"/>
      <w:marBottom w:val="0"/>
      <w:divBdr>
        <w:top w:val="none" w:sz="0" w:space="0" w:color="auto"/>
        <w:left w:val="none" w:sz="0" w:space="0" w:color="auto"/>
        <w:bottom w:val="none" w:sz="0" w:space="0" w:color="auto"/>
        <w:right w:val="none" w:sz="0" w:space="0" w:color="auto"/>
      </w:divBdr>
    </w:div>
    <w:div w:id="1215196937">
      <w:bodyDiv w:val="1"/>
      <w:marLeft w:val="0"/>
      <w:marRight w:val="0"/>
      <w:marTop w:val="0"/>
      <w:marBottom w:val="0"/>
      <w:divBdr>
        <w:top w:val="none" w:sz="0" w:space="0" w:color="auto"/>
        <w:left w:val="none" w:sz="0" w:space="0" w:color="auto"/>
        <w:bottom w:val="none" w:sz="0" w:space="0" w:color="auto"/>
        <w:right w:val="none" w:sz="0" w:space="0" w:color="auto"/>
      </w:divBdr>
    </w:div>
    <w:div w:id="1227489973">
      <w:bodyDiv w:val="1"/>
      <w:marLeft w:val="0"/>
      <w:marRight w:val="0"/>
      <w:marTop w:val="0"/>
      <w:marBottom w:val="0"/>
      <w:divBdr>
        <w:top w:val="none" w:sz="0" w:space="0" w:color="auto"/>
        <w:left w:val="none" w:sz="0" w:space="0" w:color="auto"/>
        <w:bottom w:val="none" w:sz="0" w:space="0" w:color="auto"/>
        <w:right w:val="none" w:sz="0" w:space="0" w:color="auto"/>
      </w:divBdr>
    </w:div>
    <w:div w:id="1240290570">
      <w:bodyDiv w:val="1"/>
      <w:marLeft w:val="0"/>
      <w:marRight w:val="0"/>
      <w:marTop w:val="0"/>
      <w:marBottom w:val="0"/>
      <w:divBdr>
        <w:top w:val="none" w:sz="0" w:space="0" w:color="auto"/>
        <w:left w:val="none" w:sz="0" w:space="0" w:color="auto"/>
        <w:bottom w:val="none" w:sz="0" w:space="0" w:color="auto"/>
        <w:right w:val="none" w:sz="0" w:space="0" w:color="auto"/>
      </w:divBdr>
    </w:div>
    <w:div w:id="1247616677">
      <w:bodyDiv w:val="1"/>
      <w:marLeft w:val="0"/>
      <w:marRight w:val="0"/>
      <w:marTop w:val="0"/>
      <w:marBottom w:val="0"/>
      <w:divBdr>
        <w:top w:val="none" w:sz="0" w:space="0" w:color="auto"/>
        <w:left w:val="none" w:sz="0" w:space="0" w:color="auto"/>
        <w:bottom w:val="none" w:sz="0" w:space="0" w:color="auto"/>
        <w:right w:val="none" w:sz="0" w:space="0" w:color="auto"/>
      </w:divBdr>
    </w:div>
    <w:div w:id="1272204680">
      <w:bodyDiv w:val="1"/>
      <w:marLeft w:val="0"/>
      <w:marRight w:val="0"/>
      <w:marTop w:val="0"/>
      <w:marBottom w:val="0"/>
      <w:divBdr>
        <w:top w:val="none" w:sz="0" w:space="0" w:color="auto"/>
        <w:left w:val="none" w:sz="0" w:space="0" w:color="auto"/>
        <w:bottom w:val="none" w:sz="0" w:space="0" w:color="auto"/>
        <w:right w:val="none" w:sz="0" w:space="0" w:color="auto"/>
      </w:divBdr>
    </w:div>
    <w:div w:id="1274051380">
      <w:bodyDiv w:val="1"/>
      <w:marLeft w:val="0"/>
      <w:marRight w:val="0"/>
      <w:marTop w:val="0"/>
      <w:marBottom w:val="0"/>
      <w:divBdr>
        <w:top w:val="none" w:sz="0" w:space="0" w:color="auto"/>
        <w:left w:val="none" w:sz="0" w:space="0" w:color="auto"/>
        <w:bottom w:val="none" w:sz="0" w:space="0" w:color="auto"/>
        <w:right w:val="none" w:sz="0" w:space="0" w:color="auto"/>
      </w:divBdr>
    </w:div>
    <w:div w:id="1285697421">
      <w:bodyDiv w:val="1"/>
      <w:marLeft w:val="0"/>
      <w:marRight w:val="0"/>
      <w:marTop w:val="0"/>
      <w:marBottom w:val="0"/>
      <w:divBdr>
        <w:top w:val="none" w:sz="0" w:space="0" w:color="auto"/>
        <w:left w:val="none" w:sz="0" w:space="0" w:color="auto"/>
        <w:bottom w:val="none" w:sz="0" w:space="0" w:color="auto"/>
        <w:right w:val="none" w:sz="0" w:space="0" w:color="auto"/>
      </w:divBdr>
    </w:div>
    <w:div w:id="1287926266">
      <w:bodyDiv w:val="1"/>
      <w:marLeft w:val="0"/>
      <w:marRight w:val="0"/>
      <w:marTop w:val="0"/>
      <w:marBottom w:val="0"/>
      <w:divBdr>
        <w:top w:val="none" w:sz="0" w:space="0" w:color="auto"/>
        <w:left w:val="none" w:sz="0" w:space="0" w:color="auto"/>
        <w:bottom w:val="none" w:sz="0" w:space="0" w:color="auto"/>
        <w:right w:val="none" w:sz="0" w:space="0" w:color="auto"/>
      </w:divBdr>
    </w:div>
    <w:div w:id="1337347197">
      <w:bodyDiv w:val="1"/>
      <w:marLeft w:val="0"/>
      <w:marRight w:val="0"/>
      <w:marTop w:val="0"/>
      <w:marBottom w:val="0"/>
      <w:divBdr>
        <w:top w:val="none" w:sz="0" w:space="0" w:color="auto"/>
        <w:left w:val="none" w:sz="0" w:space="0" w:color="auto"/>
        <w:bottom w:val="none" w:sz="0" w:space="0" w:color="auto"/>
        <w:right w:val="none" w:sz="0" w:space="0" w:color="auto"/>
      </w:divBdr>
    </w:div>
    <w:div w:id="1357122111">
      <w:bodyDiv w:val="1"/>
      <w:marLeft w:val="0"/>
      <w:marRight w:val="0"/>
      <w:marTop w:val="0"/>
      <w:marBottom w:val="0"/>
      <w:divBdr>
        <w:top w:val="none" w:sz="0" w:space="0" w:color="auto"/>
        <w:left w:val="none" w:sz="0" w:space="0" w:color="auto"/>
        <w:bottom w:val="none" w:sz="0" w:space="0" w:color="auto"/>
        <w:right w:val="none" w:sz="0" w:space="0" w:color="auto"/>
      </w:divBdr>
    </w:div>
    <w:div w:id="1359088294">
      <w:bodyDiv w:val="1"/>
      <w:marLeft w:val="0"/>
      <w:marRight w:val="0"/>
      <w:marTop w:val="0"/>
      <w:marBottom w:val="0"/>
      <w:divBdr>
        <w:top w:val="none" w:sz="0" w:space="0" w:color="auto"/>
        <w:left w:val="none" w:sz="0" w:space="0" w:color="auto"/>
        <w:bottom w:val="none" w:sz="0" w:space="0" w:color="auto"/>
        <w:right w:val="none" w:sz="0" w:space="0" w:color="auto"/>
      </w:divBdr>
    </w:div>
    <w:div w:id="1367100001">
      <w:bodyDiv w:val="1"/>
      <w:marLeft w:val="0"/>
      <w:marRight w:val="0"/>
      <w:marTop w:val="0"/>
      <w:marBottom w:val="0"/>
      <w:divBdr>
        <w:top w:val="none" w:sz="0" w:space="0" w:color="auto"/>
        <w:left w:val="none" w:sz="0" w:space="0" w:color="auto"/>
        <w:bottom w:val="none" w:sz="0" w:space="0" w:color="auto"/>
        <w:right w:val="none" w:sz="0" w:space="0" w:color="auto"/>
      </w:divBdr>
    </w:div>
    <w:div w:id="1377394734">
      <w:bodyDiv w:val="1"/>
      <w:marLeft w:val="0"/>
      <w:marRight w:val="0"/>
      <w:marTop w:val="0"/>
      <w:marBottom w:val="0"/>
      <w:divBdr>
        <w:top w:val="none" w:sz="0" w:space="0" w:color="auto"/>
        <w:left w:val="none" w:sz="0" w:space="0" w:color="auto"/>
        <w:bottom w:val="none" w:sz="0" w:space="0" w:color="auto"/>
        <w:right w:val="none" w:sz="0" w:space="0" w:color="auto"/>
      </w:divBdr>
    </w:div>
    <w:div w:id="1409420310">
      <w:bodyDiv w:val="1"/>
      <w:marLeft w:val="0"/>
      <w:marRight w:val="0"/>
      <w:marTop w:val="0"/>
      <w:marBottom w:val="0"/>
      <w:divBdr>
        <w:top w:val="none" w:sz="0" w:space="0" w:color="auto"/>
        <w:left w:val="none" w:sz="0" w:space="0" w:color="auto"/>
        <w:bottom w:val="none" w:sz="0" w:space="0" w:color="auto"/>
        <w:right w:val="none" w:sz="0" w:space="0" w:color="auto"/>
      </w:divBdr>
    </w:div>
    <w:div w:id="1497265348">
      <w:bodyDiv w:val="1"/>
      <w:marLeft w:val="0"/>
      <w:marRight w:val="0"/>
      <w:marTop w:val="0"/>
      <w:marBottom w:val="0"/>
      <w:divBdr>
        <w:top w:val="none" w:sz="0" w:space="0" w:color="auto"/>
        <w:left w:val="none" w:sz="0" w:space="0" w:color="auto"/>
        <w:bottom w:val="none" w:sz="0" w:space="0" w:color="auto"/>
        <w:right w:val="none" w:sz="0" w:space="0" w:color="auto"/>
      </w:divBdr>
    </w:div>
    <w:div w:id="1539515271">
      <w:bodyDiv w:val="1"/>
      <w:marLeft w:val="0"/>
      <w:marRight w:val="0"/>
      <w:marTop w:val="0"/>
      <w:marBottom w:val="0"/>
      <w:divBdr>
        <w:top w:val="none" w:sz="0" w:space="0" w:color="auto"/>
        <w:left w:val="none" w:sz="0" w:space="0" w:color="auto"/>
        <w:bottom w:val="none" w:sz="0" w:space="0" w:color="auto"/>
        <w:right w:val="none" w:sz="0" w:space="0" w:color="auto"/>
      </w:divBdr>
    </w:div>
    <w:div w:id="1541555045">
      <w:bodyDiv w:val="1"/>
      <w:marLeft w:val="0"/>
      <w:marRight w:val="0"/>
      <w:marTop w:val="0"/>
      <w:marBottom w:val="0"/>
      <w:divBdr>
        <w:top w:val="none" w:sz="0" w:space="0" w:color="auto"/>
        <w:left w:val="none" w:sz="0" w:space="0" w:color="auto"/>
        <w:bottom w:val="none" w:sz="0" w:space="0" w:color="auto"/>
        <w:right w:val="none" w:sz="0" w:space="0" w:color="auto"/>
      </w:divBdr>
    </w:div>
    <w:div w:id="1603100671">
      <w:bodyDiv w:val="1"/>
      <w:marLeft w:val="0"/>
      <w:marRight w:val="0"/>
      <w:marTop w:val="0"/>
      <w:marBottom w:val="0"/>
      <w:divBdr>
        <w:top w:val="none" w:sz="0" w:space="0" w:color="auto"/>
        <w:left w:val="none" w:sz="0" w:space="0" w:color="auto"/>
        <w:bottom w:val="none" w:sz="0" w:space="0" w:color="auto"/>
        <w:right w:val="none" w:sz="0" w:space="0" w:color="auto"/>
      </w:divBdr>
    </w:div>
    <w:div w:id="1637442350">
      <w:bodyDiv w:val="1"/>
      <w:marLeft w:val="0"/>
      <w:marRight w:val="0"/>
      <w:marTop w:val="0"/>
      <w:marBottom w:val="0"/>
      <w:divBdr>
        <w:top w:val="none" w:sz="0" w:space="0" w:color="auto"/>
        <w:left w:val="none" w:sz="0" w:space="0" w:color="auto"/>
        <w:bottom w:val="none" w:sz="0" w:space="0" w:color="auto"/>
        <w:right w:val="none" w:sz="0" w:space="0" w:color="auto"/>
      </w:divBdr>
    </w:div>
    <w:div w:id="1660844676">
      <w:bodyDiv w:val="1"/>
      <w:marLeft w:val="0"/>
      <w:marRight w:val="0"/>
      <w:marTop w:val="0"/>
      <w:marBottom w:val="0"/>
      <w:divBdr>
        <w:top w:val="none" w:sz="0" w:space="0" w:color="auto"/>
        <w:left w:val="none" w:sz="0" w:space="0" w:color="auto"/>
        <w:bottom w:val="none" w:sz="0" w:space="0" w:color="auto"/>
        <w:right w:val="none" w:sz="0" w:space="0" w:color="auto"/>
      </w:divBdr>
    </w:div>
    <w:div w:id="1725182563">
      <w:bodyDiv w:val="1"/>
      <w:marLeft w:val="0"/>
      <w:marRight w:val="0"/>
      <w:marTop w:val="0"/>
      <w:marBottom w:val="0"/>
      <w:divBdr>
        <w:top w:val="none" w:sz="0" w:space="0" w:color="auto"/>
        <w:left w:val="none" w:sz="0" w:space="0" w:color="auto"/>
        <w:bottom w:val="none" w:sz="0" w:space="0" w:color="auto"/>
        <w:right w:val="none" w:sz="0" w:space="0" w:color="auto"/>
      </w:divBdr>
    </w:div>
    <w:div w:id="1730421037">
      <w:bodyDiv w:val="1"/>
      <w:marLeft w:val="0"/>
      <w:marRight w:val="0"/>
      <w:marTop w:val="0"/>
      <w:marBottom w:val="0"/>
      <w:divBdr>
        <w:top w:val="none" w:sz="0" w:space="0" w:color="auto"/>
        <w:left w:val="none" w:sz="0" w:space="0" w:color="auto"/>
        <w:bottom w:val="none" w:sz="0" w:space="0" w:color="auto"/>
        <w:right w:val="none" w:sz="0" w:space="0" w:color="auto"/>
      </w:divBdr>
    </w:div>
    <w:div w:id="1738018921">
      <w:bodyDiv w:val="1"/>
      <w:marLeft w:val="0"/>
      <w:marRight w:val="0"/>
      <w:marTop w:val="0"/>
      <w:marBottom w:val="0"/>
      <w:divBdr>
        <w:top w:val="none" w:sz="0" w:space="0" w:color="auto"/>
        <w:left w:val="none" w:sz="0" w:space="0" w:color="auto"/>
        <w:bottom w:val="none" w:sz="0" w:space="0" w:color="auto"/>
        <w:right w:val="none" w:sz="0" w:space="0" w:color="auto"/>
      </w:divBdr>
    </w:div>
    <w:div w:id="1772429127">
      <w:bodyDiv w:val="1"/>
      <w:marLeft w:val="0"/>
      <w:marRight w:val="0"/>
      <w:marTop w:val="0"/>
      <w:marBottom w:val="0"/>
      <w:divBdr>
        <w:top w:val="none" w:sz="0" w:space="0" w:color="auto"/>
        <w:left w:val="none" w:sz="0" w:space="0" w:color="auto"/>
        <w:bottom w:val="none" w:sz="0" w:space="0" w:color="auto"/>
        <w:right w:val="none" w:sz="0" w:space="0" w:color="auto"/>
      </w:divBdr>
    </w:div>
    <w:div w:id="1797678121">
      <w:bodyDiv w:val="1"/>
      <w:marLeft w:val="0"/>
      <w:marRight w:val="0"/>
      <w:marTop w:val="0"/>
      <w:marBottom w:val="0"/>
      <w:divBdr>
        <w:top w:val="none" w:sz="0" w:space="0" w:color="auto"/>
        <w:left w:val="none" w:sz="0" w:space="0" w:color="auto"/>
        <w:bottom w:val="none" w:sz="0" w:space="0" w:color="auto"/>
        <w:right w:val="none" w:sz="0" w:space="0" w:color="auto"/>
      </w:divBdr>
    </w:div>
    <w:div w:id="1849363997">
      <w:bodyDiv w:val="1"/>
      <w:marLeft w:val="0"/>
      <w:marRight w:val="0"/>
      <w:marTop w:val="0"/>
      <w:marBottom w:val="0"/>
      <w:divBdr>
        <w:top w:val="none" w:sz="0" w:space="0" w:color="auto"/>
        <w:left w:val="none" w:sz="0" w:space="0" w:color="auto"/>
        <w:bottom w:val="none" w:sz="0" w:space="0" w:color="auto"/>
        <w:right w:val="none" w:sz="0" w:space="0" w:color="auto"/>
      </w:divBdr>
      <w:divsChild>
        <w:div w:id="1157959944">
          <w:marLeft w:val="0"/>
          <w:marRight w:val="0"/>
          <w:marTop w:val="0"/>
          <w:marBottom w:val="0"/>
          <w:divBdr>
            <w:top w:val="none" w:sz="0" w:space="0" w:color="auto"/>
            <w:left w:val="none" w:sz="0" w:space="0" w:color="auto"/>
            <w:bottom w:val="none" w:sz="0" w:space="0" w:color="auto"/>
            <w:right w:val="none" w:sz="0" w:space="0" w:color="auto"/>
          </w:divBdr>
          <w:divsChild>
            <w:div w:id="1880702560">
              <w:marLeft w:val="0"/>
              <w:marRight w:val="0"/>
              <w:marTop w:val="0"/>
              <w:marBottom w:val="0"/>
              <w:divBdr>
                <w:top w:val="none" w:sz="0" w:space="0" w:color="auto"/>
                <w:left w:val="none" w:sz="0" w:space="0" w:color="auto"/>
                <w:bottom w:val="none" w:sz="0" w:space="0" w:color="auto"/>
                <w:right w:val="none" w:sz="0" w:space="0" w:color="auto"/>
              </w:divBdr>
              <w:divsChild>
                <w:div w:id="305398237">
                  <w:marLeft w:val="0"/>
                  <w:marRight w:val="0"/>
                  <w:marTop w:val="0"/>
                  <w:marBottom w:val="0"/>
                  <w:divBdr>
                    <w:top w:val="none" w:sz="0" w:space="0" w:color="auto"/>
                    <w:left w:val="none" w:sz="0" w:space="0" w:color="auto"/>
                    <w:bottom w:val="none" w:sz="0" w:space="0" w:color="auto"/>
                    <w:right w:val="none" w:sz="0" w:space="0" w:color="auto"/>
                  </w:divBdr>
                  <w:divsChild>
                    <w:div w:id="59135566">
                      <w:marLeft w:val="0"/>
                      <w:marRight w:val="0"/>
                      <w:marTop w:val="0"/>
                      <w:marBottom w:val="0"/>
                      <w:divBdr>
                        <w:top w:val="none" w:sz="0" w:space="0" w:color="auto"/>
                        <w:left w:val="none" w:sz="0" w:space="0" w:color="auto"/>
                        <w:bottom w:val="none" w:sz="0" w:space="0" w:color="auto"/>
                        <w:right w:val="none" w:sz="0" w:space="0" w:color="auto"/>
                      </w:divBdr>
                      <w:divsChild>
                        <w:div w:id="222571615">
                          <w:marLeft w:val="0"/>
                          <w:marRight w:val="0"/>
                          <w:marTop w:val="0"/>
                          <w:marBottom w:val="0"/>
                          <w:divBdr>
                            <w:top w:val="none" w:sz="0" w:space="0" w:color="auto"/>
                            <w:left w:val="none" w:sz="0" w:space="0" w:color="auto"/>
                            <w:bottom w:val="none" w:sz="0" w:space="0" w:color="auto"/>
                            <w:right w:val="none" w:sz="0" w:space="0" w:color="auto"/>
                          </w:divBdr>
                          <w:divsChild>
                            <w:div w:id="1858305579">
                              <w:marLeft w:val="0"/>
                              <w:marRight w:val="0"/>
                              <w:marTop w:val="0"/>
                              <w:marBottom w:val="0"/>
                              <w:divBdr>
                                <w:top w:val="none" w:sz="0" w:space="0" w:color="auto"/>
                                <w:left w:val="none" w:sz="0" w:space="0" w:color="auto"/>
                                <w:bottom w:val="none" w:sz="0" w:space="0" w:color="auto"/>
                                <w:right w:val="none" w:sz="0" w:space="0" w:color="auto"/>
                              </w:divBdr>
                              <w:divsChild>
                                <w:div w:id="585502183">
                                  <w:marLeft w:val="0"/>
                                  <w:marRight w:val="0"/>
                                  <w:marTop w:val="0"/>
                                  <w:marBottom w:val="0"/>
                                  <w:divBdr>
                                    <w:top w:val="none" w:sz="0" w:space="0" w:color="auto"/>
                                    <w:left w:val="none" w:sz="0" w:space="0" w:color="auto"/>
                                    <w:bottom w:val="none" w:sz="0" w:space="0" w:color="auto"/>
                                    <w:right w:val="none" w:sz="0" w:space="0" w:color="auto"/>
                                  </w:divBdr>
                                  <w:divsChild>
                                    <w:div w:id="1902860807">
                                      <w:marLeft w:val="0"/>
                                      <w:marRight w:val="0"/>
                                      <w:marTop w:val="0"/>
                                      <w:marBottom w:val="0"/>
                                      <w:divBdr>
                                        <w:top w:val="none" w:sz="0" w:space="0" w:color="auto"/>
                                        <w:left w:val="none" w:sz="0" w:space="0" w:color="auto"/>
                                        <w:bottom w:val="none" w:sz="0" w:space="0" w:color="auto"/>
                                        <w:right w:val="none" w:sz="0" w:space="0" w:color="auto"/>
                                      </w:divBdr>
                                      <w:divsChild>
                                        <w:div w:id="872763391">
                                          <w:marLeft w:val="0"/>
                                          <w:marRight w:val="0"/>
                                          <w:marTop w:val="0"/>
                                          <w:marBottom w:val="0"/>
                                          <w:divBdr>
                                            <w:top w:val="none" w:sz="0" w:space="0" w:color="auto"/>
                                            <w:left w:val="none" w:sz="0" w:space="0" w:color="auto"/>
                                            <w:bottom w:val="none" w:sz="0" w:space="0" w:color="auto"/>
                                            <w:right w:val="none" w:sz="0" w:space="0" w:color="auto"/>
                                          </w:divBdr>
                                          <w:divsChild>
                                            <w:div w:id="4657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8537889">
      <w:bodyDiv w:val="1"/>
      <w:marLeft w:val="0"/>
      <w:marRight w:val="0"/>
      <w:marTop w:val="0"/>
      <w:marBottom w:val="0"/>
      <w:divBdr>
        <w:top w:val="none" w:sz="0" w:space="0" w:color="auto"/>
        <w:left w:val="none" w:sz="0" w:space="0" w:color="auto"/>
        <w:bottom w:val="none" w:sz="0" w:space="0" w:color="auto"/>
        <w:right w:val="none" w:sz="0" w:space="0" w:color="auto"/>
      </w:divBdr>
    </w:div>
    <w:div w:id="1862359871">
      <w:bodyDiv w:val="1"/>
      <w:marLeft w:val="0"/>
      <w:marRight w:val="0"/>
      <w:marTop w:val="0"/>
      <w:marBottom w:val="0"/>
      <w:divBdr>
        <w:top w:val="none" w:sz="0" w:space="0" w:color="auto"/>
        <w:left w:val="none" w:sz="0" w:space="0" w:color="auto"/>
        <w:bottom w:val="none" w:sz="0" w:space="0" w:color="auto"/>
        <w:right w:val="none" w:sz="0" w:space="0" w:color="auto"/>
      </w:divBdr>
    </w:div>
    <w:div w:id="1875850460">
      <w:bodyDiv w:val="1"/>
      <w:marLeft w:val="0"/>
      <w:marRight w:val="0"/>
      <w:marTop w:val="0"/>
      <w:marBottom w:val="0"/>
      <w:divBdr>
        <w:top w:val="none" w:sz="0" w:space="0" w:color="auto"/>
        <w:left w:val="none" w:sz="0" w:space="0" w:color="auto"/>
        <w:bottom w:val="none" w:sz="0" w:space="0" w:color="auto"/>
        <w:right w:val="none" w:sz="0" w:space="0" w:color="auto"/>
      </w:divBdr>
    </w:div>
    <w:div w:id="1922636992">
      <w:bodyDiv w:val="1"/>
      <w:marLeft w:val="0"/>
      <w:marRight w:val="0"/>
      <w:marTop w:val="0"/>
      <w:marBottom w:val="0"/>
      <w:divBdr>
        <w:top w:val="none" w:sz="0" w:space="0" w:color="auto"/>
        <w:left w:val="none" w:sz="0" w:space="0" w:color="auto"/>
        <w:bottom w:val="none" w:sz="0" w:space="0" w:color="auto"/>
        <w:right w:val="none" w:sz="0" w:space="0" w:color="auto"/>
      </w:divBdr>
    </w:div>
    <w:div w:id="1943566260">
      <w:bodyDiv w:val="1"/>
      <w:marLeft w:val="0"/>
      <w:marRight w:val="0"/>
      <w:marTop w:val="0"/>
      <w:marBottom w:val="0"/>
      <w:divBdr>
        <w:top w:val="none" w:sz="0" w:space="0" w:color="auto"/>
        <w:left w:val="none" w:sz="0" w:space="0" w:color="auto"/>
        <w:bottom w:val="none" w:sz="0" w:space="0" w:color="auto"/>
        <w:right w:val="none" w:sz="0" w:space="0" w:color="auto"/>
      </w:divBdr>
    </w:div>
    <w:div w:id="1948736522">
      <w:bodyDiv w:val="1"/>
      <w:marLeft w:val="0"/>
      <w:marRight w:val="0"/>
      <w:marTop w:val="0"/>
      <w:marBottom w:val="0"/>
      <w:divBdr>
        <w:top w:val="none" w:sz="0" w:space="0" w:color="auto"/>
        <w:left w:val="none" w:sz="0" w:space="0" w:color="auto"/>
        <w:bottom w:val="none" w:sz="0" w:space="0" w:color="auto"/>
        <w:right w:val="none" w:sz="0" w:space="0" w:color="auto"/>
      </w:divBdr>
    </w:div>
    <w:div w:id="1981884221">
      <w:bodyDiv w:val="1"/>
      <w:marLeft w:val="0"/>
      <w:marRight w:val="0"/>
      <w:marTop w:val="0"/>
      <w:marBottom w:val="0"/>
      <w:divBdr>
        <w:top w:val="none" w:sz="0" w:space="0" w:color="auto"/>
        <w:left w:val="none" w:sz="0" w:space="0" w:color="auto"/>
        <w:bottom w:val="none" w:sz="0" w:space="0" w:color="auto"/>
        <w:right w:val="none" w:sz="0" w:space="0" w:color="auto"/>
      </w:divBdr>
    </w:div>
    <w:div w:id="2007200158">
      <w:bodyDiv w:val="1"/>
      <w:marLeft w:val="0"/>
      <w:marRight w:val="0"/>
      <w:marTop w:val="0"/>
      <w:marBottom w:val="0"/>
      <w:divBdr>
        <w:top w:val="none" w:sz="0" w:space="0" w:color="auto"/>
        <w:left w:val="none" w:sz="0" w:space="0" w:color="auto"/>
        <w:bottom w:val="none" w:sz="0" w:space="0" w:color="auto"/>
        <w:right w:val="none" w:sz="0" w:space="0" w:color="auto"/>
      </w:divBdr>
    </w:div>
    <w:div w:id="2053651504">
      <w:bodyDiv w:val="1"/>
      <w:marLeft w:val="0"/>
      <w:marRight w:val="0"/>
      <w:marTop w:val="0"/>
      <w:marBottom w:val="0"/>
      <w:divBdr>
        <w:top w:val="none" w:sz="0" w:space="0" w:color="auto"/>
        <w:left w:val="none" w:sz="0" w:space="0" w:color="auto"/>
        <w:bottom w:val="none" w:sz="0" w:space="0" w:color="auto"/>
        <w:right w:val="none" w:sz="0" w:space="0" w:color="auto"/>
      </w:divBdr>
    </w:div>
    <w:div w:id="2076005640">
      <w:bodyDiv w:val="1"/>
      <w:marLeft w:val="0"/>
      <w:marRight w:val="0"/>
      <w:marTop w:val="0"/>
      <w:marBottom w:val="0"/>
      <w:divBdr>
        <w:top w:val="none" w:sz="0" w:space="0" w:color="auto"/>
        <w:left w:val="none" w:sz="0" w:space="0" w:color="auto"/>
        <w:bottom w:val="none" w:sz="0" w:space="0" w:color="auto"/>
        <w:right w:val="none" w:sz="0" w:space="0" w:color="auto"/>
      </w:divBdr>
    </w:div>
    <w:div w:id="2081363862">
      <w:bodyDiv w:val="1"/>
      <w:marLeft w:val="0"/>
      <w:marRight w:val="0"/>
      <w:marTop w:val="0"/>
      <w:marBottom w:val="0"/>
      <w:divBdr>
        <w:top w:val="none" w:sz="0" w:space="0" w:color="auto"/>
        <w:left w:val="none" w:sz="0" w:space="0" w:color="auto"/>
        <w:bottom w:val="none" w:sz="0" w:space="0" w:color="auto"/>
        <w:right w:val="none" w:sz="0" w:space="0" w:color="auto"/>
      </w:divBdr>
    </w:div>
    <w:div w:id="2097750411">
      <w:bodyDiv w:val="1"/>
      <w:marLeft w:val="0"/>
      <w:marRight w:val="0"/>
      <w:marTop w:val="0"/>
      <w:marBottom w:val="0"/>
      <w:divBdr>
        <w:top w:val="none" w:sz="0" w:space="0" w:color="auto"/>
        <w:left w:val="none" w:sz="0" w:space="0" w:color="auto"/>
        <w:bottom w:val="none" w:sz="0" w:space="0" w:color="auto"/>
        <w:right w:val="none" w:sz="0" w:space="0" w:color="auto"/>
      </w:divBdr>
    </w:div>
    <w:div w:id="21361687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2141</TotalTime>
  <Pages>8</Pages>
  <Words>7479</Words>
  <Characters>42636</Characters>
  <Application>Microsoft Macintosh Word</Application>
  <DocSecurity>0</DocSecurity>
  <Lines>355</Lines>
  <Paragraphs>100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How OLPC project can help children to create PLE/personal learning environment?</vt:lpstr>
      <vt:lpstr>Abstract</vt:lpstr>
      <vt:lpstr>Introduction</vt:lpstr>
      <vt:lpstr>What is a Personal Learning Environment (PLE)?</vt:lpstr>
      <vt:lpstr>Foundations of the One Laptop Per Child (OLPC)</vt:lpstr>
      <vt:lpstr>The SUGAR learning platform as a PLE for children</vt:lpstr>
      <vt:lpstr>How children can create their own PLEs with their laptops and the Sugar platform</vt:lpstr>
      <vt:lpstr>Conclusion and ideas for the future</vt:lpstr>
    </vt:vector>
  </TitlesOfParts>
  <Manager/>
  <Company/>
  <LinksUpToDate>false</LinksUpToDate>
  <CharactersWithSpaces>50015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Cury</dc:creator>
  <cp:keywords/>
  <dc:description/>
  <cp:lastModifiedBy>Daniela Cury</cp:lastModifiedBy>
  <cp:revision>279</cp:revision>
  <cp:lastPrinted>2013-05-30T14:56:00Z</cp:lastPrinted>
  <dcterms:created xsi:type="dcterms:W3CDTF">2013-05-27T15:50:00Z</dcterms:created>
  <dcterms:modified xsi:type="dcterms:W3CDTF">2013-06-12T08:10:00Z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daniela.cury@gmail.com@www.mendeley.com</vt:lpwstr>
  </property>
  <property fmtid="{D5CDD505-2E9C-101B-9397-08002B2CF9AE}" pid="4" name="Mendeley Citation Style_1">
    <vt:lpwstr>http://www.zotero.org/styles/harvard-manchester-business-school</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http://www.zotero.org/styles/harvard-manchester-business-school</vt:lpwstr>
  </property>
  <property fmtid="{D5CDD505-2E9C-101B-9397-08002B2CF9AE}" pid="14" name="Mendeley Recent Style Name 4_1">
    <vt:lpwstr>Harvard - Manchester Business School</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